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jc w:val="center"/>
        <w:rPr/>
      </w:pPr>
      <w:bookmarkStart w:colFirst="0" w:colLast="0" w:name="_t76yytkex2px" w:id="0"/>
      <w:bookmarkEnd w:id="0"/>
      <w:r w:rsidDel="00000000" w:rsidR="00000000" w:rsidRPr="00000000">
        <w:rPr>
          <w:rtl w:val="0"/>
        </w:rPr>
        <w:t xml:space="preserve">Project 2: An LLVM Code Generator for C--</w:t>
      </w:r>
    </w:p>
    <w:p w:rsidR="00000000" w:rsidDel="00000000" w:rsidP="00000000" w:rsidRDefault="00000000" w:rsidRPr="00000000" w14:paraId="00000002">
      <w:pPr>
        <w:pStyle w:val="Subtitle"/>
        <w:keepNext w:val="1"/>
        <w:keepLines w:val="1"/>
        <w:widowControl w:val="0"/>
        <w:pBdr>
          <w:top w:space="0" w:sz="0" w:val="nil"/>
          <w:left w:space="0" w:sz="0" w:val="nil"/>
          <w:bottom w:space="0" w:sz="0" w:val="nil"/>
          <w:right w:space="0" w:sz="0" w:val="nil"/>
          <w:between w:space="0" w:sz="0" w:val="nil"/>
        </w:pBdr>
        <w:shd w:fill="auto" w:val="clear"/>
        <w:spacing w:after="200" w:lineRule="auto"/>
        <w:jc w:val="center"/>
        <w:rPr/>
      </w:pPr>
      <w:bookmarkStart w:colFirst="0" w:colLast="0" w:name="_g6w3bb1nhuj2" w:id="1"/>
      <w:bookmarkEnd w:id="1"/>
      <w:r w:rsidDel="00000000" w:rsidR="00000000" w:rsidRPr="00000000">
        <w:rPr>
          <w:rtl w:val="0"/>
        </w:rPr>
        <w:t xml:space="preserve">ECE 466/566 Spring 2020</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ECE 466 students may work in teams of 2,</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center"/>
        <w:rPr>
          <w:b w:val="1"/>
          <w:strike w:val="1"/>
        </w:rPr>
      </w:pPr>
      <w:r w:rsidDel="00000000" w:rsidR="00000000" w:rsidRPr="00000000">
        <w:rPr>
          <w:rtl w:val="0"/>
        </w:rPr>
        <w:t xml:space="preserve">ECE 566 students must work individually.</w:t>
      </w:r>
      <w:r w:rsidDel="00000000" w:rsidR="00000000" w:rsidRPr="00000000">
        <w:rPr>
          <w:rtl w:val="0"/>
        </w:rPr>
      </w:r>
    </w:p>
    <w:p w:rsidR="00000000" w:rsidDel="00000000" w:rsidP="00000000" w:rsidRDefault="00000000" w:rsidRPr="00000000" w14:paraId="00000005">
      <w:pPr>
        <w:widowControl w:val="0"/>
        <w:jc w:val="center"/>
        <w:rPr>
          <w:b w:val="1"/>
          <w:strike w:val="1"/>
        </w:rPr>
      </w:pPr>
      <w:r w:rsidDel="00000000" w:rsidR="00000000" w:rsidRPr="00000000">
        <w:rPr>
          <w:b w:val="1"/>
          <w:strike w:val="1"/>
          <w:rtl w:val="0"/>
        </w:rPr>
        <w:t xml:space="preserve">Due: March 20, 2020, 11:59 pm</w:t>
      </w:r>
    </w:p>
    <w:p w:rsidR="00000000" w:rsidDel="00000000" w:rsidP="00000000" w:rsidRDefault="00000000" w:rsidRPr="00000000" w14:paraId="00000006">
      <w:pPr>
        <w:widowControl w:val="0"/>
        <w:jc w:val="center"/>
        <w:rPr>
          <w:b w:val="1"/>
        </w:rPr>
      </w:pPr>
      <w:r w:rsidDel="00000000" w:rsidR="00000000" w:rsidRPr="00000000">
        <w:rPr>
          <w:b w:val="1"/>
          <w:rtl w:val="0"/>
        </w:rPr>
        <w:t xml:space="preserve">Due: March 31, 2020, 11:59 pm</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i w:val="1"/>
          <w:sz w:val="18"/>
          <w:szCs w:val="18"/>
          <w:rtl w:val="0"/>
        </w:rPr>
        <w:t xml:space="preserve">You are encouraged to </w:t>
      </w:r>
      <w:r w:rsidDel="00000000" w:rsidR="00000000" w:rsidRPr="00000000">
        <w:rPr>
          <w:i w:val="1"/>
          <w:sz w:val="18"/>
          <w:szCs w:val="18"/>
          <w:rtl w:val="0"/>
        </w:rPr>
        <w:t xml:space="preserve">comment </w:t>
      </w:r>
      <w:r w:rsidDel="00000000" w:rsidR="00000000" w:rsidRPr="00000000">
        <w:rPr>
          <w:i w:val="1"/>
          <w:sz w:val="18"/>
          <w:szCs w:val="18"/>
          <w:rtl w:val="0"/>
        </w:rPr>
        <w:t xml:space="preserve">directly on this document rather than posting questions on Piazza about the specs, as comments make it easier to understand context.</w:t>
      </w:r>
      <w:r w:rsidDel="00000000" w:rsidR="00000000" w:rsidRPr="00000000">
        <w:rPr>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pezb019f2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_cpezb019f24z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y1eg34slf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_ky1eg34slfyx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1feeevvwz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Specifications (466 vs. 566)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_f1feeevvwz2h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ueqkfyn8knie">
            <w:r w:rsidDel="00000000" w:rsidR="00000000" w:rsidRPr="00000000">
              <w:rPr>
                <w:rtl w:val="0"/>
              </w:rPr>
              <w:t xml:space="preserve">Features for 466</w:t>
            </w:r>
          </w:hyperlink>
          <w:r w:rsidDel="00000000" w:rsidR="00000000" w:rsidRPr="00000000">
            <w:rPr>
              <w:rtl w:val="0"/>
            </w:rPr>
            <w:tab/>
          </w:r>
          <w:r w:rsidDel="00000000" w:rsidR="00000000" w:rsidRPr="00000000">
            <w:fldChar w:fldCharType="begin"/>
            <w:instrText xml:space="preserve"> PAGEREF _ueqkfyn8knie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jm0gfr92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for 566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_onjm0gfr92qo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sqxcv8vb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_d1sqxcv8vbfy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4ax8bhwt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Git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_tw4ax8bhwt93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ir4gqh5n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Development and Testing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_vnir4gqh5nud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nzgdxjyi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Projects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_lqnzgdxjyimp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w1uibs87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Simple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_2zw1uibs874c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zc70ytty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Testing, and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_27zc70yttyu4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61cpb1f3k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Bison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_f61cpb1f3k5a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gavjaufq6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Working with 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_agavjaufq63u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g4n7jahdj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 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_kg4n7jahdjtp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tddpjewk6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Help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_9tddpjewk62l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44ooo0c8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_jr44ooo0c8ws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ma3ceik3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Full Scanner and Grammar Spec for 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_2jma3ceik3fn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l9tk9g4t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_4tl9tk9g4t8i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9oyepurf79lr">
            <w:r w:rsidDel="00000000" w:rsidR="00000000" w:rsidRPr="00000000">
              <w:rPr>
                <w:rtl w:val="0"/>
              </w:rPr>
              <w:t xml:space="preserve">Keywords</w:t>
            </w:r>
          </w:hyperlink>
          <w:r w:rsidDel="00000000" w:rsidR="00000000" w:rsidRPr="00000000">
            <w:rPr>
              <w:rtl w:val="0"/>
            </w:rPr>
            <w:tab/>
          </w:r>
          <w:r w:rsidDel="00000000" w:rsidR="00000000" w:rsidRPr="00000000">
            <w:fldChar w:fldCharType="begin"/>
            <w:instrText xml:space="preserve"> PAGEREF _9oyepurf79lr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2a8idiq48v9y">
            <w:r w:rsidDel="00000000" w:rsidR="00000000" w:rsidRPr="00000000">
              <w:rPr>
                <w:rtl w:val="0"/>
              </w:rPr>
              <w:t xml:space="preserve">Other tokens</w:t>
            </w:r>
          </w:hyperlink>
          <w:r w:rsidDel="00000000" w:rsidR="00000000" w:rsidRPr="00000000">
            <w:rPr>
              <w:rtl w:val="0"/>
            </w:rPr>
            <w:tab/>
          </w:r>
          <w:r w:rsidDel="00000000" w:rsidR="00000000" w:rsidRPr="00000000">
            <w:fldChar w:fldCharType="begin"/>
            <w:instrText xml:space="preserve"> PAGEREF _2a8idiq48v9y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h500wgp0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_x3h500wgp0bk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widowControl w:val="0"/>
        <w:pBdr>
          <w:top w:space="0" w:sz="0" w:val="nil"/>
          <w:left w:space="0" w:sz="0" w:val="nil"/>
          <w:bottom w:space="0" w:sz="0" w:val="nil"/>
          <w:right w:space="0" w:sz="0" w:val="nil"/>
          <w:between w:space="0" w:sz="0" w:val="nil"/>
        </w:pBdr>
        <w:shd w:fill="auto" w:val="clear"/>
        <w:rPr/>
      </w:pPr>
      <w:bookmarkStart w:colFirst="0" w:colLast="0" w:name="_5nwmf7rjnico" w:id="2"/>
      <w:bookmarkEnd w:id="2"/>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widowControl w:val="0"/>
        <w:pBdr>
          <w:top w:space="0" w:sz="0" w:val="nil"/>
          <w:left w:space="0" w:sz="0" w:val="nil"/>
          <w:bottom w:space="0" w:sz="0" w:val="nil"/>
          <w:right w:space="0" w:sz="0" w:val="nil"/>
          <w:between w:space="0" w:sz="0" w:val="nil"/>
        </w:pBdr>
        <w:shd w:fill="auto" w:val="clear"/>
        <w:rPr/>
      </w:pPr>
      <w:bookmarkStart w:colFirst="0" w:colLast="0" w:name="_cpezb019f24z" w:id="3"/>
      <w:bookmarkEnd w:id="3"/>
      <w:r w:rsidDel="00000000" w:rsidR="00000000" w:rsidRPr="00000000">
        <w:rPr>
          <w:rtl w:val="0"/>
        </w:rPr>
        <w:t xml:space="preserve">Objectives</w:t>
      </w:r>
    </w:p>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Implement an LLVM bitcode generator for a subset of the C programming language.</w:t>
      </w:r>
    </w:p>
    <w:p w:rsidR="00000000" w:rsidDel="00000000" w:rsidP="00000000" w:rsidRDefault="00000000" w:rsidRPr="00000000" w14:paraId="00000025">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Interpret a language specification and grammar.</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Explore the semantics of  the C language.</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Apply theoretical concepts of the control-flow graph to code generation.</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Build </w:t>
      </w:r>
      <w:r w:rsidDel="00000000" w:rsidR="00000000" w:rsidRPr="00000000">
        <w:rPr>
          <w:b w:val="1"/>
          <w:i w:val="1"/>
          <w:rtl w:val="0"/>
        </w:rPr>
        <w:t xml:space="preserve">control flow </w:t>
      </w:r>
      <w:r w:rsidDel="00000000" w:rsidR="00000000" w:rsidRPr="00000000">
        <w:rPr>
          <w:rtl w:val="0"/>
        </w:rPr>
        <w:t xml:space="preserve">with the LLVM API.</w:t>
      </w:r>
    </w:p>
    <w:p w:rsidR="00000000" w:rsidDel="00000000" w:rsidP="00000000" w:rsidRDefault="00000000" w:rsidRPr="00000000" w14:paraId="00000029">
      <w:pPr>
        <w:pStyle w:val="Heading1"/>
        <w:widowControl w:val="0"/>
        <w:pBdr>
          <w:top w:space="0" w:sz="0" w:val="nil"/>
          <w:left w:space="0" w:sz="0" w:val="nil"/>
          <w:bottom w:space="0" w:sz="0" w:val="nil"/>
          <w:right w:space="0" w:sz="0" w:val="nil"/>
          <w:between w:space="0" w:sz="0" w:val="nil"/>
        </w:pBdr>
        <w:shd w:fill="auto" w:val="clear"/>
        <w:rPr/>
      </w:pPr>
      <w:bookmarkStart w:colFirst="0" w:colLast="0" w:name="_ky1eg34slfyx" w:id="4"/>
      <w:bookmarkEnd w:id="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is based on a subset of the C programming language called C--. The grammar is shown below in the Appendix.  Most programs in C-- can be interpreted as having the same meaning they would in C/C++.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are some notable differences between the two languages:</w:t>
      </w:r>
    </w:p>
    <w:p w:rsidR="00000000" w:rsidDel="00000000" w:rsidP="00000000" w:rsidRDefault="00000000" w:rsidRPr="00000000" w14:paraId="0000002D">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only allows three declared types: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w:t>
      </w:r>
    </w:p>
    <w:p w:rsidR="00000000" w:rsidDel="00000000" w:rsidP="00000000" w:rsidRDefault="00000000" w:rsidRPr="00000000" w14:paraId="0000002E">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Courier New" w:cs="Courier New" w:eastAsia="Courier New" w:hAnsi="Courier New"/>
          <w:rtl w:val="0"/>
        </w:rPr>
        <w:t xml:space="preserve">void</w:t>
      </w:r>
      <w:r w:rsidDel="00000000" w:rsidR="00000000" w:rsidRPr="00000000">
        <w:rPr>
          <w:rtl w:val="0"/>
        </w:rPr>
        <w:t xml:space="preserve"> may only be used with functions, which can have a void return type.</w:t>
      </w:r>
    </w:p>
    <w:p w:rsidR="00000000" w:rsidDel="00000000" w:rsidP="00000000" w:rsidRDefault="00000000" w:rsidRPr="00000000" w14:paraId="0000002F">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are no explicitly declared arrays or structs.  Also, there are no typedefs.</w:t>
      </w:r>
    </w:p>
    <w:p w:rsidR="00000000" w:rsidDel="00000000" w:rsidP="00000000" w:rsidRDefault="00000000" w:rsidRPr="00000000" w14:paraId="00000030">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However, pointers may be used as the base address of arrays.</w:t>
      </w:r>
    </w:p>
    <w:p w:rsidR="00000000" w:rsidDel="00000000" w:rsidP="00000000" w:rsidRDefault="00000000" w:rsidRPr="00000000" w14:paraId="00000031">
      <w:pPr>
        <w:keepNext w:val="0"/>
        <w:keepLines w:val="0"/>
        <w:widowControl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terms of LLVM IR,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is represented as an </w:t>
      </w:r>
      <w:r w:rsidDel="00000000" w:rsidR="00000000" w:rsidRPr="00000000">
        <w:rPr>
          <w:rFonts w:ascii="Courier New" w:cs="Courier New" w:eastAsia="Courier New" w:hAnsi="Courier New"/>
          <w:rtl w:val="0"/>
        </w:rPr>
        <w:t xml:space="preserve">i64</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int*</w:t>
      </w:r>
      <w:r w:rsidDel="00000000" w:rsidR="00000000" w:rsidRPr="00000000">
        <w:rPr>
          <w:rtl w:val="0"/>
        </w:rPr>
        <w:t xml:space="preserve"> is an </w:t>
      </w:r>
      <w:r w:rsidDel="00000000" w:rsidR="00000000" w:rsidRPr="00000000">
        <w:rPr>
          <w:rFonts w:ascii="Courier New" w:cs="Courier New" w:eastAsia="Courier New" w:hAnsi="Courier New"/>
          <w:rtl w:val="0"/>
        </w:rPr>
        <w:t xml:space="preserve">i64*</w:t>
      </w:r>
      <w:r w:rsidDel="00000000" w:rsidR="00000000" w:rsidRPr="00000000">
        <w:rPr>
          <w:rtl w:val="0"/>
        </w:rPr>
        <w:t xml:space="preserve">.</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no function prototypes, so </w:t>
      </w:r>
      <w:commentRangeStart w:id="0"/>
      <w:r w:rsidDel="00000000" w:rsidR="00000000" w:rsidRPr="00000000">
        <w:rPr>
          <w:rtl w:val="0"/>
        </w:rPr>
        <w:t xml:space="preserve">functions</w:t>
      </w:r>
      <w:commentRangeEnd w:id="0"/>
      <w:r w:rsidDel="00000000" w:rsidR="00000000" w:rsidRPr="00000000">
        <w:commentReference w:id="0"/>
      </w:r>
      <w:r w:rsidDel="00000000" w:rsidR="00000000" w:rsidRPr="00000000">
        <w:rPr>
          <w:rtl w:val="0"/>
        </w:rPr>
        <w:t xml:space="preserve"> must always be defined before they are called.</w:t>
      </w:r>
    </w:p>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has very minimal support for type checking and type inference.  In other words, it does not perform type promotions and casts automatically.  All such casts must be explicitly stated in the program.  For example, suppose you want a pointer initialized to 0.  0 is really an int, so we have to convert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int * ptr = inttoptr(0);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Courier New" w:cs="Courier New" w:eastAsia="Courier New" w:hAnsi="Courier New"/>
          <w:rtl w:val="0"/>
        </w:rPr>
        <w:t xml:space="preserve">inttoptr</w:t>
      </w:r>
      <w:r w:rsidDel="00000000" w:rsidR="00000000" w:rsidRPr="00000000">
        <w:rPr>
          <w:rtl w:val="0"/>
        </w:rPr>
        <w:t xml:space="preserve"> is a special operator that converts from an </w:t>
      </w:r>
      <w:r w:rsidDel="00000000" w:rsidR="00000000" w:rsidRPr="00000000">
        <w:rPr>
          <w:rFonts w:ascii="Courier New" w:cs="Courier New" w:eastAsia="Courier New" w:hAnsi="Courier New"/>
          <w:rtl w:val="0"/>
        </w:rPr>
        <w:t xml:space="preserve">int </w:t>
      </w:r>
      <w:r w:rsidDel="00000000" w:rsidR="00000000" w:rsidRPr="00000000">
        <w:rPr>
          <w:rtl w:val="0"/>
        </w:rPr>
        <w:t xml:space="preserve">to an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type.  Likewise, to go back to an int use ptrtoint: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back_to_int;</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back_to_int = ptrtoint(ptr);</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widowControl w:val="0"/>
        <w:ind w:left="720" w:firstLine="0"/>
        <w:rPr>
          <w:rFonts w:ascii="Courier New" w:cs="Courier New" w:eastAsia="Courier New" w:hAnsi="Courier New"/>
        </w:rPr>
      </w:pPr>
      <w:r w:rsidDel="00000000" w:rsidR="00000000" w:rsidRPr="00000000">
        <w:rPr>
          <w:rtl w:val="0"/>
        </w:rPr>
        <w:t xml:space="preserve">These operators have the same meaning as their LLVM IR counter parts.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part of the simplified type logic, some operators produce single bit boolean values (i1 in LLVM IR), referred to as </w:t>
      </w:r>
      <w:r w:rsidDel="00000000" w:rsidR="00000000" w:rsidRPr="00000000">
        <w:rPr>
          <w:rFonts w:ascii="Courier New" w:cs="Courier New" w:eastAsia="Courier New" w:hAnsi="Courier New"/>
          <w:rtl w:val="0"/>
        </w:rPr>
        <w:t xml:space="preserve">bool</w:t>
      </w:r>
      <w:r w:rsidDel="00000000" w:rsidR="00000000" w:rsidRPr="00000000">
        <w:rPr>
          <w:rtl w:val="0"/>
        </w:rPr>
        <w:t xml:space="preserve"> from here on for convenience. Specifically, these operators are: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 !=, &lt;=, &gt;=, &gt;, &lt;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Note, they correspond to the predicates of icmp.  If they are subsequently used by branches or bitwise-operators, then they do not need any conversion back to int by the programmer.  And, when used by bitwise-operators, both operands must be of type bool. It’s illegal for the two operands to have different types. But, if bools are used by expressions other than bitwise-operators, then the </w:t>
      </w:r>
      <w:r w:rsidDel="00000000" w:rsidR="00000000" w:rsidRPr="00000000">
        <w:rPr>
          <w:rFonts w:ascii="Courier New" w:cs="Courier New" w:eastAsia="Courier New" w:hAnsi="Courier New"/>
          <w:rtl w:val="0"/>
        </w:rPr>
        <w:t xml:space="preserve">bool</w:t>
      </w:r>
      <w:r w:rsidDel="00000000" w:rsidR="00000000" w:rsidRPr="00000000">
        <w:rPr>
          <w:rtl w:val="0"/>
        </w:rPr>
        <w:t xml:space="preserve"> must be explicitly converted back to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in the source program using either </w:t>
      </w:r>
      <w:commentRangeStart w:id="1"/>
      <w:commentRangeStart w:id="2"/>
      <w:r w:rsidDel="00000000" w:rsidR="00000000" w:rsidRPr="00000000">
        <w:rPr>
          <w:rFonts w:ascii="Courier New" w:cs="Courier New" w:eastAsia="Courier New" w:hAnsi="Courier New"/>
          <w:rtl w:val="0"/>
        </w:rPr>
        <w:t xml:space="preserve">sext</w:t>
      </w:r>
      <w:r w:rsidDel="00000000" w:rsidR="00000000" w:rsidRPr="00000000">
        <w:rPr>
          <w:rtl w:val="0"/>
        </w:rPr>
        <w:t xml:space="preserve"> or the </w:t>
      </w:r>
      <w:r w:rsidDel="00000000" w:rsidR="00000000" w:rsidRPr="00000000">
        <w:rPr>
          <w:rFonts w:ascii="Courier New" w:cs="Courier New" w:eastAsia="Courier New" w:hAnsi="Courier New"/>
          <w:rtl w:val="0"/>
        </w:rPr>
        <w:t xml:space="preserve">zext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operators.  These have the same meaning as their LLVM IR counterparts.  Here are some examples, assuming all variables are declared as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800"/>
        <w:gridCol w:w="3960"/>
        <w:tblGridChange w:id="0">
          <w:tblGrid>
            <w:gridCol w:w="2880"/>
            <w:gridCol w:w="1800"/>
            <w:gridCol w:w="39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Legal/Illegal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0) &amp; (x &lt;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(x&gt;0) and (x&lt;100) produce i1, then they are bitwise-anded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&amp;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
            <w:commentRangeStart w:id="4"/>
            <w:r w:rsidDel="00000000" w:rsidR="00000000" w:rsidRPr="00000000">
              <w:rPr>
                <w:rtl w:val="0"/>
              </w:rPr>
              <w:t xml:space="preserve">Illegal</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is an int but x==1 is a bool. This is a type mismatch and raises a semantics error.  The grammar allows it, but it’s not a meaningful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sext(x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&gt; 0 makes a bool, but sext converts it back to 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zext(bool(x) ^ (x&gt;0))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bool() operator converts x from int to bool. Then we can bitwise-xor it with result of (x&gt;0) because they are both booleans. Then, the whole thing is converted back to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Produces a bool result.</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1"/>
        <w:widowControl w:val="0"/>
        <w:rPr/>
      </w:pPr>
      <w:bookmarkStart w:colFirst="0" w:colLast="0" w:name="_f1feeevvwz2h" w:id="5"/>
      <w:bookmarkEnd w:id="5"/>
      <w:r w:rsidDel="00000000" w:rsidR="00000000" w:rsidRPr="00000000">
        <w:rPr>
          <w:rtl w:val="0"/>
        </w:rPr>
        <w:t xml:space="preserve">Additional Specifications (466 vs. 566)</w:t>
      </w:r>
    </w:p>
    <w:p w:rsidR="00000000" w:rsidDel="00000000" w:rsidP="00000000" w:rsidRDefault="00000000" w:rsidRPr="00000000" w14:paraId="00000057">
      <w:pPr>
        <w:widowControl w:val="0"/>
        <w:rPr/>
      </w:pPr>
      <w:r w:rsidDel="00000000" w:rsidR="00000000" w:rsidRPr="00000000">
        <w:rPr>
          <w:rtl w:val="0"/>
        </w:rPr>
        <w:t xml:space="preserve">Many features of C have been eliminated to make this project easier.  Also, the supported subset differs between 466 and 566 so be sure to understand the differences well.</w:t>
      </w:r>
    </w:p>
    <w:p w:rsidR="00000000" w:rsidDel="00000000" w:rsidP="00000000" w:rsidRDefault="00000000" w:rsidRPr="00000000" w14:paraId="00000058">
      <w:pPr>
        <w:pStyle w:val="Heading2"/>
        <w:widowControl w:val="0"/>
        <w:pBdr>
          <w:top w:space="0" w:sz="0" w:val="nil"/>
          <w:left w:space="0" w:sz="0" w:val="nil"/>
          <w:bottom w:space="0" w:sz="0" w:val="nil"/>
          <w:right w:space="0" w:sz="0" w:val="nil"/>
          <w:between w:space="0" w:sz="0" w:val="nil"/>
        </w:pBdr>
        <w:shd w:fill="auto" w:val="clear"/>
        <w:rPr/>
      </w:pPr>
      <w:bookmarkStart w:colFirst="0" w:colLast="0" w:name="_ueqkfyn8knie" w:id="6"/>
      <w:bookmarkEnd w:id="6"/>
      <w:r w:rsidDel="00000000" w:rsidR="00000000" w:rsidRPr="00000000">
        <w:rPr>
          <w:rtl w:val="0"/>
        </w:rPr>
        <w:t xml:space="preserve">Features for 466</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Only 64</w:t>
      </w:r>
      <w:r w:rsidDel="00000000" w:rsidR="00000000" w:rsidRPr="00000000">
        <w:rPr>
          <w:rtl w:val="0"/>
        </w:rPr>
        <w:t xml:space="preserve">-bit integer</w:t>
      </w:r>
      <w:r w:rsidDel="00000000" w:rsidR="00000000" w:rsidRPr="00000000">
        <w:rPr>
          <w:rtl w:val="0"/>
        </w:rPr>
        <w:t xml:space="preserve"> types are allowed.  You may assume no pointers.</w:t>
      </w:r>
    </w:p>
    <w:p w:rsidR="00000000" w:rsidDel="00000000" w:rsidP="00000000" w:rsidRDefault="00000000" w:rsidRPr="00000000" w14:paraId="0000005A">
      <w:pPr>
        <w:widowControl w:val="0"/>
        <w:numPr>
          <w:ilvl w:val="0"/>
          <w:numId w:val="1"/>
        </w:numPr>
        <w:ind w:left="720" w:hanging="360"/>
      </w:pPr>
      <w:r w:rsidDel="00000000" w:rsidR="00000000" w:rsidRPr="00000000">
        <w:rPr>
          <w:rtl w:val="0"/>
        </w:rPr>
        <w:t xml:space="preserve">Each C-- file has global variable and function definitions. There may be one or more global variables or functions. </w:t>
      </w:r>
    </w:p>
    <w:p w:rsidR="00000000" w:rsidDel="00000000" w:rsidP="00000000" w:rsidRDefault="00000000" w:rsidRPr="00000000" w14:paraId="0000005B">
      <w:pPr>
        <w:widowControl w:val="0"/>
        <w:numPr>
          <w:ilvl w:val="1"/>
          <w:numId w:val="1"/>
        </w:numPr>
        <w:ind w:left="1440" w:hanging="360"/>
        <w:rPr>
          <w:u w:val="none"/>
        </w:rPr>
      </w:pPr>
      <w:r w:rsidDel="00000000" w:rsidR="00000000" w:rsidRPr="00000000">
        <w:rPr>
          <w:rtl w:val="0"/>
        </w:rPr>
        <w:t xml:space="preserve">Functions may have parameters and local variables.</w:t>
      </w:r>
    </w:p>
    <w:p w:rsidR="00000000" w:rsidDel="00000000" w:rsidP="00000000" w:rsidRDefault="00000000" w:rsidRPr="00000000" w14:paraId="0000005C">
      <w:pPr>
        <w:widowControl w:val="0"/>
        <w:numPr>
          <w:ilvl w:val="1"/>
          <w:numId w:val="1"/>
        </w:numPr>
        <w:ind w:left="1440" w:hanging="360"/>
      </w:pPr>
      <w:r w:rsidDel="00000000" w:rsidR="00000000" w:rsidRPr="00000000">
        <w:rPr>
          <w:rtl w:val="0"/>
        </w:rPr>
        <w:t xml:space="preserve">Each variable is declared on a line by itself and may optionally be initialized.</w:t>
      </w:r>
    </w:p>
    <w:p w:rsidR="00000000" w:rsidDel="00000000" w:rsidP="00000000" w:rsidRDefault="00000000" w:rsidRPr="00000000" w14:paraId="0000005D">
      <w:pPr>
        <w:widowControl w:val="0"/>
        <w:numPr>
          <w:ilvl w:val="1"/>
          <w:numId w:val="1"/>
        </w:numPr>
        <w:ind w:left="1440" w:hanging="360"/>
        <w:rPr>
          <w:u w:val="none"/>
        </w:rPr>
      </w:pPr>
      <w:r w:rsidDel="00000000" w:rsidR="00000000" w:rsidRPr="00000000">
        <w:rPr>
          <w:rtl w:val="0"/>
        </w:rPr>
        <w:t xml:space="preserve">You do not need to support call expressions (calling other functions).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post-fix and pre-fix increment/decrement operators (++/--).</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operators supporting pointers, structs, unions, or arrays need be supported.</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logical operations</w:t>
      </w:r>
      <w:r w:rsidDel="00000000" w:rsidR="00000000" w:rsidRPr="00000000">
        <w:rPr>
          <w:rtl w:val="0"/>
        </w:rPr>
        <w:t xml:space="preserve"> (&amp;&amp;, ||).  But, there are bitwise operations (&amp;, |, ^). </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Statements include only </w:t>
      </w:r>
      <w:r w:rsidDel="00000000" w:rsidR="00000000" w:rsidRPr="00000000">
        <w:rPr>
          <w:b w:val="1"/>
          <w:rtl w:val="0"/>
        </w:rPr>
        <w:t xml:space="preserve">if-then-else</w:t>
      </w: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w:t>
      </w:r>
      <w:r w:rsidDel="00000000" w:rsidR="00000000" w:rsidRPr="00000000">
        <w:rPr>
          <w:b w:val="1"/>
          <w:rtl w:val="0"/>
        </w:rPr>
        <w:t xml:space="preserve"> for</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and </w:t>
      </w:r>
      <w:r w:rsidDel="00000000" w:rsidR="00000000" w:rsidRPr="00000000">
        <w:rPr>
          <w:b w:val="1"/>
          <w:rtl w:val="0"/>
        </w:rPr>
        <w:t xml:space="preserve">expression</w:t>
      </w:r>
      <w:r w:rsidDel="00000000" w:rsidR="00000000" w:rsidRPr="00000000">
        <w:rPr>
          <w:rtl w:val="0"/>
        </w:rPr>
        <w:t xml:space="preserve"> statements. </w:t>
      </w:r>
      <w:commentRangeStart w:id="5"/>
      <w:r w:rsidDel="00000000" w:rsidR="00000000" w:rsidRPr="00000000">
        <w:rPr>
          <w:rtl w:val="0"/>
        </w:rPr>
        <w:t xml:space="preserve">No </w:t>
      </w:r>
      <w:r w:rsidDel="00000000" w:rsidR="00000000" w:rsidRPr="00000000">
        <w:rPr>
          <w:b w:val="1"/>
          <w:rtl w:val="0"/>
        </w:rPr>
        <w:t xml:space="preserve">break</w:t>
      </w:r>
      <w:r w:rsidDel="00000000" w:rsidR="00000000" w:rsidRPr="00000000">
        <w:rPr>
          <w:rtl w:val="0"/>
        </w:rPr>
        <w:t xml:space="preserve"> or </w:t>
      </w:r>
      <w:r w:rsidDel="00000000" w:rsidR="00000000" w:rsidRPr="00000000">
        <w:rPr>
          <w:b w:val="1"/>
          <w:rtl w:val="0"/>
        </w:rPr>
        <w:t xml:space="preserve">continue</w:t>
      </w:r>
      <w:commentRangeEnd w:id="5"/>
      <w:r w:rsidDel="00000000" w:rsidR="00000000" w:rsidRPr="00000000">
        <w:commentReference w:id="5"/>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if</w:t>
      </w:r>
      <w:r w:rsidDel="00000000" w:rsidR="00000000" w:rsidRPr="00000000">
        <w:rPr>
          <w:rtl w:val="0"/>
        </w:rPr>
        <w:t xml:space="preserve"> must always have a matching </w:t>
      </w:r>
      <w:r w:rsidDel="00000000" w:rsidR="00000000" w:rsidRPr="00000000">
        <w:rPr>
          <w:b w:val="1"/>
          <w:rtl w:val="0"/>
        </w:rPr>
        <w:t xml:space="preserve">else</w:t>
      </w:r>
      <w:r w:rsidDel="00000000" w:rsidR="00000000" w:rsidRPr="00000000">
        <w:rPr>
          <w:rtl w:val="0"/>
        </w:rPr>
        <w:t xml:space="preserve">.</w:t>
      </w:r>
    </w:p>
    <w:p w:rsidR="00000000" w:rsidDel="00000000" w:rsidP="00000000" w:rsidRDefault="00000000" w:rsidRPr="00000000" w14:paraId="0000006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If-then-else statements may be nested arbitrarily.</w:t>
      </w:r>
    </w:p>
    <w:p w:rsidR="00000000" w:rsidDel="00000000" w:rsidP="00000000" w:rsidRDefault="00000000" w:rsidRPr="00000000" w14:paraId="0000006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Loops are </w:t>
      </w:r>
      <w:r w:rsidDel="00000000" w:rsidR="00000000" w:rsidRPr="00000000">
        <w:rPr>
          <w:b w:val="1"/>
          <w:rtl w:val="0"/>
        </w:rPr>
        <w:t xml:space="preserve">not</w:t>
      </w:r>
      <w:r w:rsidDel="00000000" w:rsidR="00000000" w:rsidRPr="00000000">
        <w:rPr>
          <w:rtl w:val="0"/>
        </w:rPr>
        <w:t xml:space="preserve"> nested in other loops, but any other statement may appear in the body of a loop. </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Relational operators (!=, ==, &lt;=, &lt;, &gt;, &gt;=) produce a single bit boolean value.  Follow the guidance earlier in the doc for how to handle expressions that include bools.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may implement additional features for bonus points:</w:t>
      </w:r>
    </w:p>
    <w:p w:rsidR="00000000" w:rsidDel="00000000" w:rsidP="00000000" w:rsidRDefault="00000000" w:rsidRPr="00000000" w14:paraId="00000067">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some or all 566 features and earn extra points per 566 </w:t>
      </w:r>
      <w:commentRangeStart w:id="6"/>
      <w:commentRangeStart w:id="7"/>
      <w:commentRangeStart w:id="8"/>
      <w:r w:rsidDel="00000000" w:rsidR="00000000" w:rsidRPr="00000000">
        <w:rPr>
          <w:rtl w:val="0"/>
        </w:rPr>
        <w:t xml:space="preserve">test case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that passes. </w:t>
      </w:r>
    </w:p>
    <w:p w:rsidR="00000000" w:rsidDel="00000000" w:rsidP="00000000" w:rsidRDefault="00000000" w:rsidRPr="00000000" w14:paraId="00000068">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 earn bonus credit, your bonus code must be operational at the same time as your normal submission.  It cannot be disabled or commented out. If it prevents the 466 test cases from working, you will lose points for those test cases.  So, do not attempt the bonus until you have all the 466 cases working. </w:t>
      </w:r>
    </w:p>
    <w:p w:rsidR="00000000" w:rsidDel="00000000" w:rsidP="00000000" w:rsidRDefault="00000000" w:rsidRPr="00000000" w14:paraId="00000069">
      <w:pPr>
        <w:pStyle w:val="Heading2"/>
        <w:widowControl w:val="0"/>
        <w:pBdr>
          <w:top w:space="0" w:sz="0" w:val="nil"/>
          <w:left w:space="0" w:sz="0" w:val="nil"/>
          <w:bottom w:space="0" w:sz="0" w:val="nil"/>
          <w:right w:space="0" w:sz="0" w:val="nil"/>
          <w:between w:space="0" w:sz="0" w:val="nil"/>
        </w:pBdr>
        <w:shd w:fill="auto" w:val="clear"/>
        <w:rPr/>
      </w:pPr>
      <w:bookmarkStart w:colFirst="0" w:colLast="0" w:name="_onjm0gfr92qo" w:id="7"/>
      <w:bookmarkEnd w:id="7"/>
      <w:r w:rsidDel="00000000" w:rsidR="00000000" w:rsidRPr="00000000">
        <w:rPr>
          <w:rtl w:val="0"/>
        </w:rPr>
        <w:t xml:space="preserve">Features for 566</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Types that must be supported:  int (i64), int* (i64*), and void (for function returns).</w:t>
      </w:r>
      <w:r w:rsidDel="00000000" w:rsidR="00000000" w:rsidRPr="00000000">
        <w:rPr>
          <w:rtl w:val="0"/>
        </w:rPr>
      </w:r>
    </w:p>
    <w:p w:rsidR="00000000" w:rsidDel="00000000" w:rsidP="00000000" w:rsidRDefault="00000000" w:rsidRPr="00000000" w14:paraId="0000006B">
      <w:pPr>
        <w:widowControl w:val="0"/>
        <w:numPr>
          <w:ilvl w:val="0"/>
          <w:numId w:val="5"/>
        </w:numPr>
        <w:ind w:left="720" w:hanging="360"/>
      </w:pPr>
      <w:commentRangeStart w:id="9"/>
      <w:r w:rsidDel="00000000" w:rsidR="00000000" w:rsidRPr="00000000">
        <w:rPr>
          <w:rtl w:val="0"/>
        </w:rPr>
        <w:t xml:space="preserve">Each C-- source file may include </w:t>
      </w:r>
      <w:commentRangeStart w:id="10"/>
      <w:commentRangeStart w:id="11"/>
      <w:commentRangeStart w:id="12"/>
      <w:commentRangeStart w:id="13"/>
      <w:r w:rsidDel="00000000" w:rsidR="00000000" w:rsidRPr="00000000">
        <w:rPr>
          <w:rtl w:val="0"/>
        </w:rPr>
        <w:t xml:space="preserve">global variables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and multiple function definitions.</w:t>
      </w:r>
    </w:p>
    <w:p w:rsidR="00000000" w:rsidDel="00000000" w:rsidP="00000000" w:rsidRDefault="00000000" w:rsidRPr="00000000" w14:paraId="0000006C">
      <w:pPr>
        <w:widowControl w:val="0"/>
        <w:numPr>
          <w:ilvl w:val="1"/>
          <w:numId w:val="5"/>
        </w:numPr>
        <w:ind w:left="1440" w:hanging="360"/>
      </w:pPr>
      <w:r w:rsidDel="00000000" w:rsidR="00000000" w:rsidRPr="00000000">
        <w:rPr>
          <w:rtl w:val="0"/>
        </w:rPr>
        <w:t xml:space="preserve">Functions may have parameters and local variables of any allowed type. The may </w:t>
      </w:r>
      <w:commentRangeStart w:id="14"/>
      <w:commentRangeStart w:id="15"/>
      <w:r w:rsidDel="00000000" w:rsidR="00000000" w:rsidRPr="00000000">
        <w:rPr>
          <w:rtl w:val="0"/>
        </w:rPr>
        <w:t xml:space="preserve">return</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void, int, or int* types.</w:t>
      </w:r>
    </w:p>
    <w:p w:rsidR="00000000" w:rsidDel="00000000" w:rsidP="00000000" w:rsidRDefault="00000000" w:rsidRPr="00000000" w14:paraId="0000006D">
      <w:pPr>
        <w:widowControl w:val="0"/>
        <w:numPr>
          <w:ilvl w:val="1"/>
          <w:numId w:val="5"/>
        </w:numPr>
        <w:ind w:left="1440" w:hanging="360"/>
        <w:rPr/>
      </w:pPr>
      <w:r w:rsidDel="00000000" w:rsidR="00000000" w:rsidRPr="00000000">
        <w:rPr>
          <w:rtl w:val="0"/>
        </w:rPr>
        <w:t xml:space="preserve">All variables are declared on a line by itself and may optionally be initialized.</w:t>
      </w:r>
    </w:p>
    <w:p w:rsidR="00000000" w:rsidDel="00000000" w:rsidP="00000000" w:rsidRDefault="00000000" w:rsidRPr="00000000" w14:paraId="0000006E">
      <w:pPr>
        <w:widowControl w:val="0"/>
        <w:numPr>
          <w:ilvl w:val="1"/>
          <w:numId w:val="5"/>
        </w:numPr>
        <w:ind w:left="1440" w:hanging="360"/>
        <w:rPr>
          <w:u w:val="none"/>
        </w:rPr>
      </w:pPr>
      <w:r w:rsidDel="00000000" w:rsidR="00000000" w:rsidRPr="00000000">
        <w:rPr>
          <w:rtl w:val="0"/>
        </w:rPr>
        <w:t xml:space="preserve">Functions may call other functions, including themselves; recursion is allowed and must be supported.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post-fix and pre-fix increment/decrement operators (++/--)</w:t>
      </w:r>
      <w:r w:rsidDel="00000000" w:rsidR="00000000" w:rsidRPr="00000000">
        <w:rPr>
          <w:rtl w:val="0"/>
        </w:rPr>
        <w:t xml:space="preserve">.</w:t>
      </w:r>
    </w:p>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operators on structs or unions need be supported.  </w:t>
      </w:r>
    </w:p>
    <w:p w:rsidR="00000000" w:rsidDel="00000000" w:rsidP="00000000" w:rsidRDefault="00000000" w:rsidRPr="00000000" w14:paraId="00000071">
      <w:pPr>
        <w:widowControl w:val="0"/>
        <w:numPr>
          <w:ilvl w:val="0"/>
          <w:numId w:val="5"/>
        </w:numPr>
        <w:ind w:left="720" w:hanging="360"/>
      </w:pPr>
      <w:r w:rsidDel="00000000" w:rsidR="00000000" w:rsidRPr="00000000">
        <w:rPr>
          <w:rtl w:val="0"/>
        </w:rPr>
        <w:t xml:space="preserve">Relational operators (!=, ==, &lt;=, &lt;, &gt;, &gt;=) produce a single bit boolean value.  Follow the guidance earlier in the doc for how to handle expressions that include bools.</w:t>
      </w:r>
    </w:p>
    <w:p w:rsidR="00000000" w:rsidDel="00000000" w:rsidP="00000000" w:rsidRDefault="00000000" w:rsidRPr="00000000" w14:paraId="00000072">
      <w:pPr>
        <w:widowControl w:val="0"/>
        <w:numPr>
          <w:ilvl w:val="0"/>
          <w:numId w:val="5"/>
        </w:numPr>
        <w:ind w:left="720" w:hanging="360"/>
      </w:pPr>
      <w:r w:rsidDel="00000000" w:rsidR="00000000" w:rsidRPr="00000000">
        <w:rPr>
          <w:rtl w:val="0"/>
        </w:rPr>
        <w:t xml:space="preserve">Statements include </w:t>
      </w:r>
      <w:r w:rsidDel="00000000" w:rsidR="00000000" w:rsidRPr="00000000">
        <w:rPr>
          <w:b w:val="1"/>
          <w:rtl w:val="0"/>
        </w:rPr>
        <w:t xml:space="preserve">if-then-else</w:t>
      </w: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w:t>
      </w:r>
      <w:r w:rsidDel="00000000" w:rsidR="00000000" w:rsidRPr="00000000">
        <w:rPr>
          <w:b w:val="1"/>
          <w:rtl w:val="0"/>
        </w:rPr>
        <w:t xml:space="preserve">do-while</w:t>
      </w: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expression</w:t>
      </w:r>
      <w:r w:rsidDel="00000000" w:rsidR="00000000" w:rsidRPr="00000000">
        <w:rPr>
          <w:rtl w:val="0"/>
        </w:rPr>
        <w:t xml:space="preserve"> statements, </w:t>
      </w:r>
      <w:commentRangeStart w:id="16"/>
      <w:commentRangeStart w:id="17"/>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p>
    <w:p w:rsidR="00000000" w:rsidDel="00000000" w:rsidP="00000000" w:rsidRDefault="00000000" w:rsidRPr="00000000" w14:paraId="00000073">
      <w:pPr>
        <w:widowControl w:val="0"/>
        <w:numPr>
          <w:ilvl w:val="1"/>
          <w:numId w:val="5"/>
        </w:numPr>
        <w:ind w:left="1440" w:hanging="360"/>
      </w:pPr>
      <w:r w:rsidDel="00000000" w:rsidR="00000000" w:rsidRPr="00000000">
        <w:rPr>
          <w:b w:val="1"/>
          <w:rtl w:val="0"/>
        </w:rPr>
        <w:t xml:space="preserve">if</w:t>
      </w:r>
      <w:r w:rsidDel="00000000" w:rsidR="00000000" w:rsidRPr="00000000">
        <w:rPr>
          <w:rtl w:val="0"/>
        </w:rPr>
        <w:t xml:space="preserve"> will always have a matching </w:t>
      </w:r>
      <w:r w:rsidDel="00000000" w:rsidR="00000000" w:rsidRPr="00000000">
        <w:rPr>
          <w:b w:val="1"/>
          <w:rtl w:val="0"/>
        </w:rPr>
        <w:t xml:space="preserve">else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4">
      <w:pPr>
        <w:widowControl w:val="0"/>
        <w:numPr>
          <w:ilvl w:val="1"/>
          <w:numId w:val="5"/>
        </w:numPr>
        <w:ind w:left="1440" w:hanging="360"/>
      </w:pPr>
      <w:commentRangeStart w:id="18"/>
      <w:commentRangeStart w:id="19"/>
      <w:r w:rsidDel="00000000" w:rsidR="00000000" w:rsidRPr="00000000">
        <w:rPr>
          <w:rtl w:val="0"/>
        </w:rPr>
        <w:t xml:space="preserve">Statements may be </w:t>
      </w:r>
      <w:r w:rsidDel="00000000" w:rsidR="00000000" w:rsidRPr="00000000">
        <w:rPr>
          <w:b w:val="1"/>
          <w:rtl w:val="0"/>
        </w:rPr>
        <w:t xml:space="preserve">arbitrarily</w:t>
      </w:r>
      <w:r w:rsidDel="00000000" w:rsidR="00000000" w:rsidRPr="00000000">
        <w:rPr>
          <w:rtl w:val="0"/>
        </w:rPr>
        <w:t xml:space="preserve"> nested</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Arrays are supported only through pointer type variables (dereferencing/array access). There are no declared arrays.</w:t>
      </w:r>
    </w:p>
    <w:p w:rsidR="00000000" w:rsidDel="00000000" w:rsidP="00000000" w:rsidRDefault="00000000" w:rsidRPr="00000000" w14:paraId="00000076">
      <w:pPr>
        <w:widowControl w:val="0"/>
        <w:numPr>
          <w:ilvl w:val="0"/>
          <w:numId w:val="5"/>
        </w:numPr>
        <w:ind w:left="720" w:hanging="360"/>
      </w:pPr>
      <w:r w:rsidDel="00000000" w:rsidR="00000000" w:rsidRPr="00000000">
        <w:rPr>
          <w:rtl w:val="0"/>
        </w:rPr>
        <w:t xml:space="preserve">Pointer and operations on pointers, like Dereference (*) and address-of (&amp;) must be supported.  Implicit conversion between integer and pointer types is not allowed. The programmer must explicitly perform type conversions in the source code.  Arithmetic operations on pointers is forbidden.  Relational operations on pointers is allowed provided that both operands are pointer type (e.g. you can compare against null pointer).</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Bonus points:</w:t>
      </w:r>
    </w:p>
    <w:p w:rsidR="00000000" w:rsidDel="00000000" w:rsidP="00000000" w:rsidRDefault="00000000" w:rsidRPr="00000000" w14:paraId="00000078">
      <w:pPr>
        <w:widowControl w:val="0"/>
        <w:numPr>
          <w:ilvl w:val="1"/>
          <w:numId w:val="5"/>
        </w:numPr>
        <w:ind w:left="1440" w:hanging="360"/>
      </w:pPr>
      <w:r w:rsidDel="00000000" w:rsidR="00000000" w:rsidRPr="00000000">
        <w:rPr>
          <w:rtl w:val="0"/>
        </w:rPr>
        <w:t xml:space="preserve">You may add support for switch statements for 10 bonus points.</w:t>
      </w:r>
    </w:p>
    <w:p w:rsidR="00000000" w:rsidDel="00000000" w:rsidP="00000000" w:rsidRDefault="00000000" w:rsidRPr="00000000" w14:paraId="00000079">
      <w:pPr>
        <w:widowControl w:val="0"/>
        <w:numPr>
          <w:ilvl w:val="1"/>
          <w:numId w:val="5"/>
        </w:numPr>
        <w:ind w:left="1440" w:hanging="360"/>
      </w:pPr>
      <w:r w:rsidDel="00000000" w:rsidR="00000000" w:rsidRPr="00000000">
        <w:rPr>
          <w:rtl w:val="0"/>
        </w:rPr>
        <w:t xml:space="preserve">To earn bonus credit, your bonus code must be operational at the same time as your normal submission.  It cannot be disabled or commented out. If it prevents the 566 test cases from working, you will lose points for those test cases.  So, do not attempt the bonus until you have all the 566 cases working!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compiler should take in a C-- program and create a legal LLVM bitcode file.  The generated function should be added to a module and dumped as a legal LLVM bitcode module.  This module will be linked with a C program that calls one or more of the functions and tests that it is logically correct.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building and dumping Modules is already integrated in the base P2 code, but I encourage you to read it and understand it.   Many other required features are already implemented for you.  I encourage you to read through the source code before you begin your implementation so that you better understand the parts you need to implement.</w:t>
      </w:r>
    </w:p>
    <w:p w:rsidR="00000000" w:rsidDel="00000000" w:rsidP="00000000" w:rsidRDefault="00000000" w:rsidRPr="00000000" w14:paraId="0000007E">
      <w:pPr>
        <w:pStyle w:val="Heading1"/>
        <w:widowControl w:val="0"/>
        <w:rPr/>
      </w:pPr>
      <w:bookmarkStart w:colFirst="0" w:colLast="0" w:name="_d1sqxcv8vbfy" w:id="8"/>
      <w:bookmarkEnd w:id="8"/>
      <w:r w:rsidDel="00000000" w:rsidR="00000000" w:rsidRPr="00000000">
        <w:rPr>
          <w:rtl w:val="0"/>
        </w:rPr>
        <w:t xml:space="preserve">Infrastructure </w:t>
      </w:r>
    </w:p>
    <w:p w:rsidR="00000000" w:rsidDel="00000000" w:rsidP="00000000" w:rsidRDefault="00000000" w:rsidRPr="00000000" w14:paraId="0000007F">
      <w:pPr>
        <w:pStyle w:val="Heading2"/>
        <w:widowControl w:val="0"/>
        <w:rPr/>
      </w:pPr>
      <w:bookmarkStart w:colFirst="0" w:colLast="0" w:name="_tw4ax8bhwt93" w:id="9"/>
      <w:bookmarkEnd w:id="9"/>
      <w:r w:rsidDel="00000000" w:rsidR="00000000" w:rsidRPr="00000000">
        <w:rPr>
          <w:rtl w:val="0"/>
        </w:rPr>
        <w:t xml:space="preserve">Save pending work</w:t>
      </w:r>
    </w:p>
    <w:p w:rsidR="00000000" w:rsidDel="00000000" w:rsidP="00000000" w:rsidRDefault="00000000" w:rsidRPr="00000000" w14:paraId="00000080">
      <w:pPr>
        <w:widowControl w:val="0"/>
        <w:rPr/>
      </w:pPr>
      <w:r w:rsidDel="00000000" w:rsidR="00000000" w:rsidRPr="00000000">
        <w:rPr>
          <w:rtl w:val="0"/>
        </w:rPr>
        <w:t xml:space="preserve">You will need to update your repository to get the latest version of code. Then rebuild everything.  Either commit or stash any pending work:</w:t>
      </w:r>
    </w:p>
    <w:p w:rsidR="00000000" w:rsidDel="00000000" w:rsidP="00000000" w:rsidRDefault="00000000" w:rsidRPr="00000000" w14:paraId="00000081">
      <w:pPr>
        <w:widowControl w:val="0"/>
        <w:numPr>
          <w:ilvl w:val="3"/>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-a -m”some changes I made blah blah blah”</w:t>
      </w:r>
    </w:p>
    <w:p w:rsidR="00000000" w:rsidDel="00000000" w:rsidP="00000000" w:rsidRDefault="00000000" w:rsidRPr="00000000" w14:paraId="00000082">
      <w:pPr>
        <w:widowControl w:val="0"/>
        <w:ind w:firstLine="720"/>
        <w:rPr>
          <w:i w:val="1"/>
        </w:rPr>
      </w:pPr>
      <w:r w:rsidDel="00000000" w:rsidR="00000000" w:rsidRPr="00000000">
        <w:rPr>
          <w:i w:val="1"/>
          <w:rtl w:val="0"/>
        </w:rPr>
        <w:t xml:space="preserve">Or...</w:t>
      </w:r>
    </w:p>
    <w:p w:rsidR="00000000" w:rsidDel="00000000" w:rsidP="00000000" w:rsidRDefault="00000000" w:rsidRPr="00000000" w14:paraId="00000083">
      <w:pPr>
        <w:widowControl w:val="0"/>
        <w:numPr>
          <w:ilvl w:val="3"/>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git stash</w:t>
      </w:r>
    </w:p>
    <w:p w:rsidR="00000000" w:rsidDel="00000000" w:rsidP="00000000" w:rsidRDefault="00000000" w:rsidRPr="00000000" w14:paraId="00000084">
      <w:pPr>
        <w:pStyle w:val="Heading3"/>
        <w:widowControl w:val="0"/>
        <w:rPr/>
      </w:pPr>
      <w:bookmarkStart w:colFirst="0" w:colLast="0" w:name="_oohijvyyqqd" w:id="10"/>
      <w:bookmarkEnd w:id="10"/>
      <w:r w:rsidDel="00000000" w:rsidR="00000000" w:rsidRPr="00000000">
        <w:rPr>
          <w:rtl w:val="0"/>
        </w:rPr>
        <w:t xml:space="preserve">Case 1: Basic cloned repository</w:t>
      </w:r>
    </w:p>
    <w:p w:rsidR="00000000" w:rsidDel="00000000" w:rsidP="00000000" w:rsidRDefault="00000000" w:rsidRPr="00000000" w14:paraId="00000085">
      <w:pPr>
        <w:rPr/>
      </w:pPr>
      <w:r w:rsidDel="00000000" w:rsidR="00000000" w:rsidRPr="00000000">
        <w:rPr>
          <w:rtl w:val="0"/>
        </w:rPr>
        <w:t xml:space="preserve">Pull the latest copy and then merge conflicts:</w:t>
      </w:r>
    </w:p>
    <w:p w:rsidR="00000000" w:rsidDel="00000000" w:rsidP="00000000" w:rsidRDefault="00000000" w:rsidRPr="00000000" w14:paraId="00000086">
      <w:pPr>
        <w:widowControl w:val="0"/>
        <w:ind w:left="0" w:firstLine="720"/>
        <w:rPr/>
      </w:pPr>
      <w:r w:rsidDel="00000000" w:rsidR="00000000" w:rsidRPr="00000000">
        <w:rPr>
          <w:rFonts w:ascii="Courier New" w:cs="Courier New" w:eastAsia="Courier New" w:hAnsi="Courier New"/>
          <w:rtl w:val="0"/>
        </w:rPr>
        <w:t xml:space="preserve">git pull</w:t>
      </w:r>
      <w:r w:rsidDel="00000000" w:rsidR="00000000" w:rsidRPr="00000000">
        <w:rPr>
          <w:rtl w:val="0"/>
        </w:rPr>
      </w:r>
    </w:p>
    <w:p w:rsidR="00000000" w:rsidDel="00000000" w:rsidP="00000000" w:rsidRDefault="00000000" w:rsidRPr="00000000" w14:paraId="00000087">
      <w:pPr>
        <w:pStyle w:val="Heading3"/>
        <w:widowControl w:val="0"/>
        <w:rPr/>
      </w:pPr>
      <w:bookmarkStart w:colFirst="0" w:colLast="0" w:name="_41u0xpczr1k0" w:id="11"/>
      <w:bookmarkEnd w:id="11"/>
      <w:r w:rsidDel="00000000" w:rsidR="00000000" w:rsidRPr="00000000">
        <w:rPr>
          <w:rtl w:val="0"/>
        </w:rPr>
        <w:t xml:space="preserve">Case 2: Remote tracking branch (Advanced option from Project 0)</w:t>
      </w:r>
    </w:p>
    <w:p w:rsidR="00000000" w:rsidDel="00000000" w:rsidP="00000000" w:rsidRDefault="00000000" w:rsidRPr="00000000" w14:paraId="00000088">
      <w:pPr>
        <w:widowControl w:val="0"/>
        <w:rPr>
          <w:rFonts w:ascii="Courier New" w:cs="Courier New" w:eastAsia="Courier New" w:hAnsi="Courier New"/>
        </w:rPr>
      </w:pPr>
      <w:r w:rsidDel="00000000" w:rsidR="00000000" w:rsidRPr="00000000">
        <w:rPr>
          <w:rtl w:val="0"/>
        </w:rPr>
        <w:t xml:space="preserve">If you have the advanced setup from Project 0 with a remote tracking branch, do this:</w:t>
      </w:r>
      <w:r w:rsidDel="00000000" w:rsidR="00000000" w:rsidRPr="00000000">
        <w:rPr>
          <w:rtl w:val="0"/>
        </w:rPr>
      </w:r>
    </w:p>
    <w:p w:rsidR="00000000" w:rsidDel="00000000" w:rsidP="00000000" w:rsidRDefault="00000000" w:rsidRPr="00000000" w14:paraId="0000008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work # replace work with your branch of choice</w:t>
      </w:r>
    </w:p>
    <w:p w:rsidR="00000000" w:rsidDel="00000000" w:rsidP="00000000" w:rsidRDefault="00000000" w:rsidRPr="00000000" w14:paraId="0000008A">
      <w:pPr>
        <w:rPr/>
      </w:pPr>
      <w:r w:rsidDel="00000000" w:rsidR="00000000" w:rsidRPr="00000000">
        <w:rPr>
          <w:rtl w:val="0"/>
        </w:rPr>
        <w:t xml:space="preserve">Replay your commits on top of the class repo:</w:t>
      </w:r>
    </w:p>
    <w:p w:rsidR="00000000" w:rsidDel="00000000" w:rsidP="00000000" w:rsidRDefault="00000000" w:rsidRPr="00000000" w14:paraId="0000008B">
      <w:pPr>
        <w:ind w:left="0" w:firstLine="720"/>
        <w:rPr/>
      </w:pPr>
      <w:r w:rsidDel="00000000" w:rsidR="00000000" w:rsidRPr="00000000">
        <w:rPr>
          <w:rFonts w:ascii="Courier New" w:cs="Courier New" w:eastAsia="Courier New" w:hAnsi="Courier New"/>
          <w:rtl w:val="0"/>
        </w:rPr>
        <w:t xml:space="preserve">git pull --rebase ece566 master </w:t>
      </w:r>
      <w:r w:rsidDel="00000000" w:rsidR="00000000" w:rsidRPr="00000000">
        <w:rPr>
          <w:rtl w:val="0"/>
        </w:rPr>
      </w:r>
    </w:p>
    <w:p w:rsidR="00000000" w:rsidDel="00000000" w:rsidP="00000000" w:rsidRDefault="00000000" w:rsidRPr="00000000" w14:paraId="0000008C">
      <w:pPr>
        <w:pStyle w:val="Heading3"/>
        <w:widowControl w:val="0"/>
        <w:rPr/>
      </w:pPr>
      <w:bookmarkStart w:colFirst="0" w:colLast="0" w:name="_ap1illbirhgx" w:id="12"/>
      <w:bookmarkEnd w:id="12"/>
      <w:r w:rsidDel="00000000" w:rsidR="00000000" w:rsidRPr="00000000">
        <w:rPr>
          <w:rtl w:val="0"/>
        </w:rPr>
        <w:t xml:space="preserve">Run Docker</w:t>
      </w:r>
    </w:p>
    <w:p w:rsidR="00000000" w:rsidDel="00000000" w:rsidP="00000000" w:rsidRDefault="00000000" w:rsidRPr="00000000" w14:paraId="0000008D">
      <w:pPr>
        <w:widowControl w:val="0"/>
        <w:rPr/>
      </w:pPr>
      <w:r w:rsidDel="00000000" w:rsidR="00000000" w:rsidRPr="00000000">
        <w:rPr>
          <w:rtl w:val="0"/>
        </w:rPr>
        <w:t xml:space="preserve">After updating git, make sure you start docker if you are relying on it to build and test your code:</w:t>
      </w:r>
    </w:p>
    <w:p w:rsidR="00000000" w:rsidDel="00000000" w:rsidP="00000000" w:rsidRDefault="00000000" w:rsidRPr="00000000" w14:paraId="0000008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docker-compose run projects</w:t>
      </w:r>
    </w:p>
    <w:p w:rsidR="00000000" w:rsidDel="00000000" w:rsidP="00000000" w:rsidRDefault="00000000" w:rsidRPr="00000000" w14:paraId="0000008F">
      <w:pPr>
        <w:pStyle w:val="Heading2"/>
        <w:widowControl w:val="0"/>
        <w:rPr/>
      </w:pPr>
      <w:bookmarkStart w:colFirst="0" w:colLast="0" w:name="_vnir4gqh5nud" w:id="13"/>
      <w:bookmarkEnd w:id="13"/>
      <w:r w:rsidDel="00000000" w:rsidR="00000000" w:rsidRPr="00000000">
        <w:rPr>
          <w:rtl w:val="0"/>
        </w:rPr>
        <w:t xml:space="preserve">Code Development and Testing Setup</w:t>
      </w:r>
    </w:p>
    <w:p w:rsidR="00000000" w:rsidDel="00000000" w:rsidP="00000000" w:rsidRDefault="00000000" w:rsidRPr="00000000" w14:paraId="00000090">
      <w:pPr>
        <w:widowControl w:val="0"/>
        <w:rPr/>
      </w:pPr>
      <w:r w:rsidDel="00000000" w:rsidR="00000000" w:rsidRPr="00000000">
        <w:rPr>
          <w:rtl w:val="0"/>
        </w:rPr>
        <w:t xml:space="preserve">I’m providing you starter code and a testing framework. There are two ways to use the course infrastructure to implement your project: using the simple directory or the projects directory. In both cases, C and C++ are supported. </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pStyle w:val="Heading3"/>
        <w:widowControl w:val="0"/>
        <w:rPr/>
      </w:pPr>
      <w:bookmarkStart w:colFirst="0" w:colLast="0" w:name="_4e6f0qjjwx2b" w:id="14"/>
      <w:bookmarkEnd w:id="14"/>
      <w:r w:rsidDel="00000000" w:rsidR="00000000" w:rsidRPr="00000000">
        <w:rPr>
          <w:rtl w:val="0"/>
        </w:rPr>
        <w:t xml:space="preserve">Use the Simple Directory (preferred)</w:t>
      </w:r>
    </w:p>
    <w:p w:rsidR="00000000" w:rsidDel="00000000" w:rsidP="00000000" w:rsidRDefault="00000000" w:rsidRPr="00000000" w14:paraId="00000093">
      <w:pPr>
        <w:widowControl w:val="0"/>
        <w:rPr/>
      </w:pPr>
      <w:r w:rsidDel="00000000" w:rsidR="00000000" w:rsidRPr="00000000">
        <w:rPr>
          <w:rtl w:val="0"/>
        </w:rPr>
        <w:t xml:space="preserve">If you are using the simple directory, then simply verify that llvm-config is your path: </w:t>
      </w:r>
    </w:p>
    <w:p w:rsidR="00000000" w:rsidDel="00000000" w:rsidP="00000000" w:rsidRDefault="00000000" w:rsidRPr="00000000" w14:paraId="00000094">
      <w:pPr>
        <w:widowControl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which llvm-config</w:t>
      </w:r>
    </w:p>
    <w:p w:rsidR="00000000" w:rsidDel="00000000" w:rsidP="00000000" w:rsidRDefault="00000000" w:rsidRPr="00000000" w14:paraId="00000095">
      <w:pPr>
        <w:widowControl w:val="0"/>
        <w:rPr/>
      </w:pPr>
      <w:r w:rsidDel="00000000" w:rsidR="00000000" w:rsidRPr="00000000">
        <w:rPr>
          <w:rtl w:val="0"/>
        </w:rPr>
        <w:t xml:space="preserve">If the command is not found, make sure you add the path to your PATH variable. For example, on VCL it would look something like this:</w:t>
      </w:r>
    </w:p>
    <w:p w:rsidR="00000000" w:rsidDel="00000000" w:rsidP="00000000" w:rsidRDefault="00000000" w:rsidRPr="00000000" w14:paraId="00000096">
      <w:pPr>
        <w:widowControl w:val="0"/>
        <w:ind w:left="720" w:firstLine="720"/>
        <w:rPr>
          <w:rFonts w:ascii="Courier New" w:cs="Courier New" w:eastAsia="Courier New" w:hAnsi="Courier New"/>
        </w:rPr>
      </w:pPr>
      <w:commentRangeStart w:id="20"/>
      <w:commentRangeStart w:id="21"/>
      <w:r w:rsidDel="00000000" w:rsidR="00000000" w:rsidRPr="00000000">
        <w:rPr>
          <w:rFonts w:ascii="Courier New" w:cs="Courier New" w:eastAsia="Courier New" w:hAnsi="Courier New"/>
          <w:rtl w:val="0"/>
        </w:rPr>
        <w:t xml:space="preserve">export PATH=$PATH:/where/llvm-config/is/found</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After llvm-config is confirmed, then follow the remaining steps.</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numPr>
          <w:ilvl w:val="0"/>
          <w:numId w:val="3"/>
        </w:numPr>
        <w:ind w:left="720" w:hanging="360"/>
        <w:rPr>
          <w:rFonts w:ascii="Arial" w:cs="Arial" w:eastAsia="Arial" w:hAnsi="Arial"/>
          <w:b w:val="0"/>
          <w:color w:val="000000"/>
          <w:sz w:val="22"/>
          <w:szCs w:val="22"/>
        </w:rPr>
      </w:pPr>
      <w:r w:rsidDel="00000000" w:rsidR="00000000" w:rsidRPr="00000000">
        <w:rPr>
          <w:rtl w:val="0"/>
        </w:rPr>
        <w:t xml:space="preserve">Build the code in the simple/p2/C or simple/p2/C++ directory.</w:t>
      </w:r>
    </w:p>
    <w:p w:rsidR="00000000" w:rsidDel="00000000" w:rsidP="00000000" w:rsidRDefault="00000000" w:rsidRPr="00000000" w14:paraId="0000009A">
      <w:pPr>
        <w:widowControl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cd ncstate_ece566_spring2020/simple/p2/C++</w:t>
      </w:r>
    </w:p>
    <w:p w:rsidR="00000000" w:rsidDel="00000000" w:rsidP="00000000" w:rsidRDefault="00000000" w:rsidRPr="00000000" w14:paraId="0000009B">
      <w:pPr>
        <w:widowControl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9C">
      <w:pPr>
        <w:widowControl w:val="0"/>
        <w:numPr>
          <w:ilvl w:val="0"/>
          <w:numId w:val="3"/>
        </w:numPr>
        <w:ind w:left="720" w:hanging="360"/>
        <w:rPr>
          <w:rFonts w:ascii="Arial" w:cs="Arial" w:eastAsia="Arial" w:hAnsi="Arial"/>
          <w:b w:val="0"/>
          <w:color w:val="000000"/>
          <w:sz w:val="22"/>
          <w:szCs w:val="22"/>
        </w:rPr>
      </w:pPr>
      <w:r w:rsidDel="00000000" w:rsidR="00000000" w:rsidRPr="00000000">
        <w:rPr>
          <w:rtl w:val="0"/>
        </w:rPr>
        <w:t xml:space="preserve">Test the code:</w:t>
      </w:r>
      <w:r w:rsidDel="00000000" w:rsidR="00000000" w:rsidRPr="00000000">
        <w:rPr>
          <w:rtl w:val="0"/>
        </w:rPr>
      </w:r>
    </w:p>
    <w:p w:rsidR="00000000" w:rsidDel="00000000" w:rsidP="00000000" w:rsidRDefault="00000000" w:rsidRPr="00000000" w14:paraId="0000009D">
      <w:pPr>
        <w:widowControl w:val="0"/>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tests</w:t>
      </w:r>
    </w:p>
    <w:p w:rsidR="00000000" w:rsidDel="00000000" w:rsidP="00000000" w:rsidRDefault="00000000" w:rsidRPr="00000000" w14:paraId="0000009E">
      <w:pPr>
        <w:widowControl w:val="0"/>
        <w:ind w:left="1440" w:firstLine="0"/>
        <w:rPr/>
      </w:pPr>
      <w:commentRangeStart w:id="22"/>
      <w:commentRangeStart w:id="23"/>
      <w:commentRangeStart w:id="24"/>
      <w:commentRangeStart w:id="25"/>
      <w:commentRangeStart w:id="26"/>
      <w:r w:rsidDel="00000000" w:rsidR="00000000" w:rsidRPr="00000000">
        <w:rPr>
          <w:rFonts w:ascii="Courier New" w:cs="Courier New" w:eastAsia="Courier New" w:hAnsi="Courier New"/>
          <w:sz w:val="20"/>
          <w:szCs w:val="20"/>
          <w:rtl w:val="0"/>
        </w:rPr>
        <w:t xml:space="preserve">make test</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9F">
      <w:pPr>
        <w:widowControl w:val="0"/>
        <w:numPr>
          <w:ilvl w:val="0"/>
          <w:numId w:val="3"/>
        </w:numPr>
        <w:ind w:left="720" w:hanging="360"/>
        <w:rPr>
          <w:rFonts w:ascii="Arial" w:cs="Arial" w:eastAsia="Arial" w:hAnsi="Arial"/>
          <w:b w:val="0"/>
          <w:color w:val="000000"/>
          <w:sz w:val="22"/>
          <w:szCs w:val="22"/>
        </w:rPr>
      </w:pPr>
      <w:r w:rsidDel="00000000" w:rsidR="00000000" w:rsidRPr="00000000">
        <w:rPr>
          <w:rtl w:val="0"/>
        </w:rPr>
        <w:t xml:space="preserve">Debug a test case (note, you may need to use the debug version of the docker image):</w:t>
      </w:r>
    </w:p>
    <w:p w:rsidR="00000000" w:rsidDel="00000000" w:rsidP="00000000" w:rsidRDefault="00000000" w:rsidRPr="00000000" w14:paraId="000000A0">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cd tests</w:t>
      </w:r>
    </w:p>
    <w:p w:rsidR="00000000" w:rsidDel="00000000" w:rsidP="00000000" w:rsidRDefault="00000000" w:rsidRPr="00000000" w14:paraId="000000A1">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 DEBUG=1 test_00.p1.bc</w:t>
      </w:r>
    </w:p>
    <w:p w:rsidR="00000000" w:rsidDel="00000000" w:rsidP="00000000" w:rsidRDefault="00000000" w:rsidRPr="00000000" w14:paraId="000000A2">
      <w:pPr>
        <w:pStyle w:val="Heading3"/>
        <w:widowControl w:val="0"/>
        <w:rPr/>
      </w:pPr>
      <w:bookmarkStart w:colFirst="0" w:colLast="0" w:name="_7hec0t15e42w" w:id="15"/>
      <w:bookmarkEnd w:id="15"/>
      <w:r w:rsidDel="00000000" w:rsidR="00000000" w:rsidRPr="00000000">
        <w:rPr>
          <w:rFonts w:ascii="Arial" w:cs="Arial" w:eastAsia="Arial" w:hAnsi="Arial"/>
          <w:b w:val="0"/>
          <w:color w:val="000000"/>
          <w:sz w:val="22"/>
          <w:szCs w:val="22"/>
          <w:rtl w:val="0"/>
        </w:rPr>
        <w:t xml:space="preserve">This will run lldb on your program, the debugger that’s bundled with llvm/clang. </w:t>
      </w:r>
      <w:hyperlink r:id="rId7">
        <w:r w:rsidDel="00000000" w:rsidR="00000000" w:rsidRPr="00000000">
          <w:rPr>
            <w:rFonts w:ascii="Arial" w:cs="Arial" w:eastAsia="Arial" w:hAnsi="Arial"/>
            <w:b w:val="0"/>
            <w:color w:val="1155cc"/>
            <w:sz w:val="22"/>
            <w:szCs w:val="22"/>
            <w:u w:val="single"/>
            <w:rtl w:val="0"/>
          </w:rPr>
          <w:t xml:space="preserve">For more info on how to use lldb</w:t>
        </w:r>
      </w:hyperlink>
      <w:r w:rsidDel="00000000" w:rsidR="00000000" w:rsidRPr="00000000">
        <w:rPr>
          <w:rFonts w:ascii="Arial" w:cs="Arial" w:eastAsia="Arial" w:hAnsi="Arial"/>
          <w:b w:val="0"/>
          <w:color w:val="000000"/>
          <w:sz w:val="22"/>
          <w:szCs w:val="22"/>
          <w:rtl w:val="0"/>
        </w:rPr>
        <w:t xml:space="preserve">.</w:t>
        <w:tab/>
      </w:r>
      <w:r w:rsidDel="00000000" w:rsidR="00000000" w:rsidRPr="00000000">
        <w:rPr>
          <w:rtl w:val="0"/>
        </w:rPr>
      </w:r>
    </w:p>
    <w:p w:rsidR="00000000" w:rsidDel="00000000" w:rsidP="00000000" w:rsidRDefault="00000000" w:rsidRPr="00000000" w14:paraId="000000A3">
      <w:pPr>
        <w:pStyle w:val="Heading3"/>
        <w:widowControl w:val="0"/>
        <w:rPr/>
      </w:pPr>
      <w:bookmarkStart w:colFirst="0" w:colLast="0" w:name="_yqnc32d4nklz" w:id="16"/>
      <w:bookmarkEnd w:id="16"/>
      <w:r w:rsidDel="00000000" w:rsidR="00000000" w:rsidRPr="00000000">
        <w:rPr>
          <w:rtl w:val="0"/>
        </w:rPr>
        <w:t xml:space="preserve">Use the Projects Directory</w:t>
      </w:r>
    </w:p>
    <w:p w:rsidR="00000000" w:rsidDel="00000000" w:rsidP="00000000" w:rsidRDefault="00000000" w:rsidRPr="00000000" w14:paraId="000000A4">
      <w:pPr>
        <w:widowControl w:val="0"/>
        <w:rPr/>
      </w:pPr>
      <w:r w:rsidDel="00000000" w:rsidR="00000000" w:rsidRPr="00000000">
        <w:rPr>
          <w:rtl w:val="0"/>
        </w:rPr>
        <w:t xml:space="preserve">If you have used the projects directory before, skip to Step 4.  Otherwise, make a build folder, where you would build your source files:</w:t>
      </w:r>
    </w:p>
    <w:p w:rsidR="00000000" w:rsidDel="00000000" w:rsidP="00000000" w:rsidRDefault="00000000" w:rsidRPr="00000000" w14:paraId="000000A5">
      <w:pPr>
        <w:widowControl w:val="0"/>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Make a directory.</w:t>
      </w:r>
    </w:p>
    <w:p w:rsidR="00000000" w:rsidDel="00000000" w:rsidP="00000000" w:rsidRDefault="00000000" w:rsidRPr="00000000" w14:paraId="000000A6">
      <w:pPr>
        <w:widowControl w:val="0"/>
        <w:ind w:left="720" w:firstLine="720"/>
        <w:rPr/>
      </w:pPr>
      <w:r w:rsidDel="00000000" w:rsidR="00000000" w:rsidRPr="00000000">
        <w:rPr>
          <w:rFonts w:ascii="Courier New" w:cs="Courier New" w:eastAsia="Courier New" w:hAnsi="Courier New"/>
          <w:rtl w:val="0"/>
        </w:rPr>
        <w:t xml:space="preserve">mkdir -p</w:t>
      </w:r>
      <w:r w:rsidDel="00000000" w:rsidR="00000000" w:rsidRPr="00000000">
        <w:rPr>
          <w:rtl w:val="0"/>
        </w:rPr>
        <w:t xml:space="preserve"> </w:t>
      </w:r>
      <w:r w:rsidDel="00000000" w:rsidR="00000000" w:rsidRPr="00000000">
        <w:rPr>
          <w:rFonts w:ascii="Courier New" w:cs="Courier New" w:eastAsia="Courier New" w:hAnsi="Courier New"/>
          <w:rtl w:val="0"/>
        </w:rPr>
        <w:t xml:space="preserve">projects/build</w:t>
      </w:r>
      <w:r w:rsidDel="00000000" w:rsidR="00000000" w:rsidRPr="00000000">
        <w:rPr>
          <w:rtl w:val="0"/>
        </w:rPr>
      </w:r>
    </w:p>
    <w:p w:rsidR="00000000" w:rsidDel="00000000" w:rsidP="00000000" w:rsidRDefault="00000000" w:rsidRPr="00000000" w14:paraId="000000A7">
      <w:pPr>
        <w:widowControl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cd projects/build</w:t>
      </w:r>
    </w:p>
    <w:p w:rsidR="00000000" w:rsidDel="00000000" w:rsidP="00000000" w:rsidRDefault="00000000" w:rsidRPr="00000000" w14:paraId="000000A8">
      <w:pPr>
        <w:widowControl w:val="0"/>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For C, use the cmake configure command inside the build directory to choose C:</w:t>
      </w:r>
      <w:r w:rsidDel="00000000" w:rsidR="00000000" w:rsidRPr="00000000">
        <w:rPr>
          <w:rtl w:val="0"/>
        </w:rPr>
      </w:r>
    </w:p>
    <w:p w:rsidR="00000000" w:rsidDel="00000000" w:rsidP="00000000" w:rsidRDefault="00000000" w:rsidRPr="00000000" w14:paraId="000000A9">
      <w:pPr>
        <w:widowControl w:val="0"/>
        <w:ind w:left="720" w:firstLine="720"/>
        <w:rPr/>
      </w:pPr>
      <w:r w:rsidDel="00000000" w:rsidR="00000000" w:rsidRPr="00000000">
        <w:rPr>
          <w:rFonts w:ascii="Courier New" w:cs="Courier New" w:eastAsia="Courier New" w:hAnsi="Courier New"/>
          <w:sz w:val="20"/>
          <w:szCs w:val="20"/>
          <w:rtl w:val="0"/>
        </w:rPr>
        <w:t xml:space="preserve">cmake </w:t>
      </w:r>
      <w:r w:rsidDel="00000000" w:rsidR="00000000" w:rsidRPr="00000000">
        <w:rPr>
          <w:rFonts w:ascii="Courier New" w:cs="Courier New" w:eastAsia="Courier New" w:hAnsi="Courier New"/>
          <w:b w:val="1"/>
          <w:rtl w:val="0"/>
        </w:rPr>
        <w:t xml:space="preserve">-DUSE_C=1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AA">
      <w:pPr>
        <w:widowControl w:val="0"/>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For C++, run cmake configure command inside the build directory to choose C++:</w:t>
      </w:r>
    </w:p>
    <w:p w:rsidR="00000000" w:rsidDel="00000000" w:rsidP="00000000" w:rsidRDefault="00000000" w:rsidRPr="00000000" w14:paraId="000000AB">
      <w:pPr>
        <w:widowControl w:val="0"/>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cmake </w:t>
      </w:r>
      <w:r w:rsidDel="00000000" w:rsidR="00000000" w:rsidRPr="00000000">
        <w:rPr>
          <w:rFonts w:ascii="Courier New" w:cs="Courier New" w:eastAsia="Courier New" w:hAnsi="Courier New"/>
          <w:rtl w:val="0"/>
        </w:rPr>
        <w:t xml:space="preserve">-DUSE_CPP=1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widowControl w:val="0"/>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Run the cmake command to build the code.</w:t>
      </w:r>
    </w:p>
    <w:p w:rsidR="00000000" w:rsidDel="00000000" w:rsidP="00000000" w:rsidRDefault="00000000" w:rsidRPr="00000000" w14:paraId="000000AD">
      <w:pPr>
        <w:widowControl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cmake --build .</w:t>
      </w:r>
    </w:p>
    <w:p w:rsidR="00000000" w:rsidDel="00000000" w:rsidP="00000000" w:rsidRDefault="00000000" w:rsidRPr="00000000" w14:paraId="000000AE">
      <w:pPr>
        <w:widowControl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widowControl w:val="0"/>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Your project will be tested using the wolfbench repository configured using the tool you implement.  Configure your testing directory as follows:</w:t>
      </w:r>
    </w:p>
    <w:p w:rsidR="00000000" w:rsidDel="00000000" w:rsidP="00000000" w:rsidRDefault="00000000" w:rsidRPr="00000000" w14:paraId="000000B0">
      <w:pPr>
        <w:widowControl w:val="0"/>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widowControl w:val="0"/>
        <w:numPr>
          <w:ilvl w:val="1"/>
          <w:numId w:val="9"/>
        </w:numPr>
        <w:ind w:left="1440" w:hanging="360"/>
        <w:rPr>
          <w:rFonts w:ascii="Arial" w:cs="Arial" w:eastAsia="Arial" w:hAnsi="Arial"/>
          <w:b w:val="0"/>
          <w:color w:val="000000"/>
          <w:sz w:val="22"/>
          <w:szCs w:val="22"/>
        </w:rPr>
      </w:pPr>
      <w:r w:rsidDel="00000000" w:rsidR="00000000" w:rsidRPr="00000000">
        <w:rPr>
          <w:rtl w:val="0"/>
        </w:rPr>
        <w:t xml:space="preserve">Make directory for testing.  I recommend under the main repo directory:</w:t>
      </w:r>
    </w:p>
    <w:p w:rsidR="00000000" w:rsidDel="00000000" w:rsidP="00000000" w:rsidRDefault="00000000" w:rsidRPr="00000000" w14:paraId="000000B2">
      <w:pPr>
        <w:widowControl w:val="0"/>
        <w:numPr>
          <w:ilvl w:val="2"/>
          <w:numId w:val="9"/>
        </w:numPr>
        <w:ind w:left="216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   cd path/to/ncstate_ece566_spring2020/</w:t>
      </w:r>
    </w:p>
    <w:p w:rsidR="00000000" w:rsidDel="00000000" w:rsidP="00000000" w:rsidRDefault="00000000" w:rsidRPr="00000000" w14:paraId="000000B3">
      <w:pPr>
        <w:widowControl w:val="0"/>
        <w:numPr>
          <w:ilvl w:val="2"/>
          <w:numId w:val="9"/>
        </w:numPr>
        <w:ind w:left="216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mkdir p1-test </w:t>
      </w:r>
    </w:p>
    <w:p w:rsidR="00000000" w:rsidDel="00000000" w:rsidP="00000000" w:rsidRDefault="00000000" w:rsidRPr="00000000" w14:paraId="000000B4">
      <w:pPr>
        <w:widowControl w:val="0"/>
        <w:numPr>
          <w:ilvl w:val="2"/>
          <w:numId w:val="9"/>
        </w:numPr>
        <w:ind w:left="216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cd p1-test</w:t>
      </w:r>
    </w:p>
    <w:p w:rsidR="00000000" w:rsidDel="00000000" w:rsidP="00000000" w:rsidRDefault="00000000" w:rsidRPr="00000000" w14:paraId="000000B5">
      <w:pPr>
        <w:widowControl w:val="0"/>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widowControl w:val="0"/>
        <w:numPr>
          <w:ilvl w:val="1"/>
          <w:numId w:val="9"/>
        </w:numPr>
        <w:ind w:left="1440" w:hanging="360"/>
        <w:rPr>
          <w:rFonts w:ascii="Arial" w:cs="Arial" w:eastAsia="Arial" w:hAnsi="Arial"/>
          <w:b w:val="0"/>
          <w:color w:val="000000"/>
          <w:sz w:val="22"/>
          <w:szCs w:val="22"/>
        </w:rPr>
      </w:pPr>
      <w:r w:rsidDel="00000000" w:rsidR="00000000" w:rsidRPr="00000000">
        <w:rPr>
          <w:rtl w:val="0"/>
        </w:rPr>
        <w:t xml:space="preserve">Assuming that you are in the docker container, you can configure the project like this:</w:t>
      </w:r>
    </w:p>
    <w:p w:rsidR="00000000" w:rsidDel="00000000" w:rsidP="00000000" w:rsidRDefault="00000000" w:rsidRPr="00000000" w14:paraId="000000B7">
      <w:pPr>
        <w:widowControl w:val="0"/>
        <w:numPr>
          <w:ilvl w:val="2"/>
          <w:numId w:val="9"/>
        </w:numPr>
        <w:ind w:left="2160" w:hanging="360"/>
        <w:rPr>
          <w:rFonts w:ascii="Arial" w:cs="Arial" w:eastAsia="Arial" w:hAnsi="Arial"/>
          <w:b w:val="0"/>
          <w:color w:val="000000"/>
          <w:sz w:val="22"/>
          <w:szCs w:val="22"/>
        </w:rPr>
      </w:pPr>
      <w:r w:rsidDel="00000000" w:rsidR="00000000" w:rsidRPr="00000000">
        <w:rPr>
          <w:rtl w:val="0"/>
        </w:rPr>
        <w:t xml:space="preserve">For C:</w:t>
      </w:r>
    </w:p>
    <w:p w:rsidR="00000000" w:rsidDel="00000000" w:rsidP="00000000" w:rsidRDefault="00000000" w:rsidRPr="00000000" w14:paraId="000000B8">
      <w:pPr>
        <w:widowControl w:val="0"/>
        <w:numPr>
          <w:ilvl w:val="3"/>
          <w:numId w:val="9"/>
        </w:numPr>
        <w:ind w:left="2880" w:hanging="360"/>
        <w:rPr>
          <w:rFonts w:ascii="Arial" w:cs="Arial" w:eastAsia="Arial" w:hAnsi="Arial"/>
          <w:b w:val="0"/>
          <w:color w:val="000000"/>
          <w:sz w:val="22"/>
          <w:szCs w:val="22"/>
        </w:rPr>
      </w:pPr>
      <w:r w:rsidDel="00000000" w:rsidR="00000000" w:rsidRPr="00000000">
        <w:rPr>
          <w:rFonts w:ascii="Courier New" w:cs="Courier New" w:eastAsia="Courier New" w:hAnsi="Courier New"/>
          <w:rtl w:val="0"/>
        </w:rPr>
        <w:t xml:space="preserve">../wolfbench/configure --enable-p2=/ncstate_ece566_spring2020/projects/build/tools/p2/C/p2</w:t>
      </w:r>
    </w:p>
    <w:p w:rsidR="00000000" w:rsidDel="00000000" w:rsidP="00000000" w:rsidRDefault="00000000" w:rsidRPr="00000000" w14:paraId="000000B9">
      <w:pPr>
        <w:widowControl w:val="0"/>
        <w:numPr>
          <w:ilvl w:val="2"/>
          <w:numId w:val="9"/>
        </w:numPr>
        <w:ind w:left="2160" w:hanging="360"/>
        <w:rPr>
          <w:rFonts w:ascii="Arial" w:cs="Arial" w:eastAsia="Arial" w:hAnsi="Arial"/>
          <w:b w:val="0"/>
          <w:color w:val="000000"/>
          <w:sz w:val="22"/>
          <w:szCs w:val="22"/>
        </w:rPr>
      </w:pPr>
      <w:r w:rsidDel="00000000" w:rsidR="00000000" w:rsidRPr="00000000">
        <w:rPr>
          <w:rtl w:val="0"/>
        </w:rPr>
        <w:t xml:space="preserve">For C++:</w:t>
      </w:r>
    </w:p>
    <w:p w:rsidR="00000000" w:rsidDel="00000000" w:rsidP="00000000" w:rsidRDefault="00000000" w:rsidRPr="00000000" w14:paraId="000000BA">
      <w:pPr>
        <w:widowControl w:val="0"/>
        <w:numPr>
          <w:ilvl w:val="3"/>
          <w:numId w:val="9"/>
        </w:numPr>
        <w:ind w:left="2880" w:hanging="360"/>
        <w:rPr>
          <w:rFonts w:ascii="Arial" w:cs="Arial" w:eastAsia="Arial" w:hAnsi="Arial"/>
          <w:b w:val="0"/>
          <w:color w:val="000000"/>
          <w:sz w:val="22"/>
          <w:szCs w:val="22"/>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../wolfbench/configure --enable-p2=/ncstate_ece566_spring2020/projects/build/tools/p2/C++/p2</w:t>
      </w:r>
      <w:r w:rsidDel="00000000" w:rsidR="00000000" w:rsidRPr="00000000">
        <w:rPr>
          <w:rtl w:val="0"/>
        </w:rPr>
      </w:r>
    </w:p>
    <w:p w:rsidR="00000000" w:rsidDel="00000000" w:rsidP="00000000" w:rsidRDefault="00000000" w:rsidRPr="00000000" w14:paraId="000000BB">
      <w:pPr>
        <w:widowControl w:val="0"/>
        <w:numPr>
          <w:ilvl w:val="2"/>
          <w:numId w:val="9"/>
        </w:numPr>
        <w:ind w:left="2160" w:hanging="360"/>
        <w:rPr>
          <w:rFonts w:ascii="Arial" w:cs="Arial" w:eastAsia="Arial" w:hAnsi="Arial"/>
          <w:b w:val="0"/>
          <w:color w:val="000000"/>
          <w:sz w:val="22"/>
          <w:szCs w:val="22"/>
        </w:rPr>
      </w:pPr>
      <w:r w:rsidDel="00000000" w:rsidR="00000000" w:rsidRPr="00000000">
        <w:rPr>
          <w:rtl w:val="0"/>
        </w:rPr>
        <w:t xml:space="preserve">Then, build the test code:</w:t>
      </w:r>
    </w:p>
    <w:p w:rsidR="00000000" w:rsidDel="00000000" w:rsidP="00000000" w:rsidRDefault="00000000" w:rsidRPr="00000000" w14:paraId="000000BC">
      <w:pPr>
        <w:widowControl w:val="0"/>
        <w:numPr>
          <w:ilvl w:val="3"/>
          <w:numId w:val="9"/>
        </w:numPr>
        <w:ind w:left="288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make all test</w:t>
      </w:r>
    </w:p>
    <w:p w:rsidR="00000000" w:rsidDel="00000000" w:rsidP="00000000" w:rsidRDefault="00000000" w:rsidRPr="00000000" w14:paraId="000000BD">
      <w:pPr>
        <w:widowControl w:val="0"/>
        <w:numPr>
          <w:ilvl w:val="2"/>
          <w:numId w:val="9"/>
        </w:numPr>
        <w:ind w:left="2160" w:hanging="360"/>
        <w:rPr>
          <w:rFonts w:ascii="Arial" w:cs="Arial" w:eastAsia="Arial" w:hAnsi="Arial"/>
          <w:b w:val="0"/>
          <w:color w:val="000000"/>
          <w:sz w:val="22"/>
          <w:szCs w:val="22"/>
        </w:rPr>
      </w:pPr>
      <w:r w:rsidDel="00000000" w:rsidR="00000000" w:rsidRPr="00000000">
        <w:rPr>
          <w:rtl w:val="0"/>
        </w:rPr>
        <w:t xml:space="preserve">If you want the output to be less verbose, run it this way:</w:t>
      </w:r>
    </w:p>
    <w:p w:rsidR="00000000" w:rsidDel="00000000" w:rsidP="00000000" w:rsidRDefault="00000000" w:rsidRPr="00000000" w14:paraId="000000BE">
      <w:pPr>
        <w:widowControl w:val="0"/>
        <w:numPr>
          <w:ilvl w:val="3"/>
          <w:numId w:val="9"/>
        </w:numPr>
        <w:ind w:left="288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make -s all test</w:t>
      </w:r>
    </w:p>
    <w:p w:rsidR="00000000" w:rsidDel="00000000" w:rsidP="00000000" w:rsidRDefault="00000000" w:rsidRPr="00000000" w14:paraId="000000BF">
      <w:pPr>
        <w:widowControl w:val="0"/>
        <w:numPr>
          <w:ilvl w:val="2"/>
          <w:numId w:val="9"/>
        </w:numPr>
        <w:ind w:left="2160" w:hanging="360"/>
        <w:rPr>
          <w:rFonts w:ascii="Arial" w:cs="Arial" w:eastAsia="Arial" w:hAnsi="Arial"/>
          <w:b w:val="0"/>
          <w:color w:val="000000"/>
          <w:sz w:val="22"/>
          <w:szCs w:val="22"/>
        </w:rPr>
      </w:pPr>
      <w:r w:rsidDel="00000000" w:rsidR="00000000" w:rsidRPr="00000000">
        <w:rPr>
          <w:rtl w:val="0"/>
        </w:rPr>
        <w:t xml:space="preserve">If you encounter a bug, you can run your tool in a debugger this way:</w:t>
      </w:r>
    </w:p>
    <w:p w:rsidR="00000000" w:rsidDel="00000000" w:rsidP="00000000" w:rsidRDefault="00000000" w:rsidRPr="00000000" w14:paraId="000000C0">
      <w:pPr>
        <w:widowControl w:val="0"/>
        <w:numPr>
          <w:ilvl w:val="3"/>
          <w:numId w:val="9"/>
        </w:numPr>
        <w:ind w:left="288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cd test</w:t>
      </w:r>
    </w:p>
    <w:p w:rsidR="00000000" w:rsidDel="00000000" w:rsidP="00000000" w:rsidRDefault="00000000" w:rsidRPr="00000000" w14:paraId="000000C1">
      <w:pPr>
        <w:widowControl w:val="0"/>
        <w:numPr>
          <w:ilvl w:val="3"/>
          <w:numId w:val="9"/>
        </w:numPr>
        <w:ind w:left="288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14:paraId="000000C2">
      <w:pPr>
        <w:widowControl w:val="0"/>
        <w:numPr>
          <w:ilvl w:val="3"/>
          <w:numId w:val="9"/>
        </w:numPr>
        <w:ind w:left="2880" w:hanging="360"/>
        <w:rPr>
          <w:rFonts w:ascii="Courier New" w:cs="Courier New" w:eastAsia="Courier New" w:hAnsi="Courier New"/>
          <w:b w:val="0"/>
          <w:color w:val="000000"/>
          <w:sz w:val="22"/>
          <w:szCs w:val="22"/>
        </w:rPr>
      </w:pPr>
      <w:r w:rsidDel="00000000" w:rsidR="00000000" w:rsidRPr="00000000">
        <w:rPr>
          <w:rFonts w:ascii="Courier New" w:cs="Courier New" w:eastAsia="Courier New" w:hAnsi="Courier New"/>
          <w:rtl w:val="0"/>
        </w:rPr>
        <w:t xml:space="preserve">make DEBUG=1 </w:t>
      </w:r>
    </w:p>
    <w:p w:rsidR="00000000" w:rsidDel="00000000" w:rsidP="00000000" w:rsidRDefault="00000000" w:rsidRPr="00000000" w14:paraId="000000C3">
      <w:pPr>
        <w:widowControl w:val="0"/>
        <w:ind w:left="2160" w:firstLine="0"/>
        <w:rPr/>
      </w:pPr>
      <w:r w:rsidDel="00000000" w:rsidR="00000000" w:rsidRPr="00000000">
        <w:rPr>
          <w:rtl w:val="0"/>
        </w:rPr>
        <w:t xml:space="preserve">This will launch lldb on your tool with one of the input files.  You can set breakpoints directly in the p1.y file within rules.</w:t>
      </w:r>
    </w:p>
    <w:p w:rsidR="00000000" w:rsidDel="00000000" w:rsidP="00000000" w:rsidRDefault="00000000" w:rsidRPr="00000000" w14:paraId="000000C4">
      <w:pPr>
        <w:pStyle w:val="Heading3"/>
        <w:widowControl w:val="0"/>
        <w:rPr>
          <w:rFonts w:ascii="Arial" w:cs="Arial" w:eastAsia="Arial" w:hAnsi="Arial"/>
          <w:b w:val="0"/>
          <w:color w:val="000000"/>
          <w:sz w:val="22"/>
          <w:szCs w:val="22"/>
        </w:rPr>
      </w:pPr>
      <w:bookmarkStart w:colFirst="0" w:colLast="0" w:name="_ou33rf3k9hc" w:id="17"/>
      <w:bookmarkEnd w:id="17"/>
      <w:r w:rsidDel="00000000" w:rsidR="00000000" w:rsidRPr="00000000">
        <w:rPr>
          <w:rFonts w:ascii="Arial" w:cs="Arial" w:eastAsia="Arial" w:hAnsi="Arial"/>
          <w:b w:val="0"/>
          <w:color w:val="000000"/>
          <w:sz w:val="22"/>
          <w:szCs w:val="22"/>
          <w:rtl w:val="0"/>
        </w:rPr>
        <w:t xml:space="preserve">This will run lldb on your program, the debugger that’s bundled with llvm/clang. </w:t>
      </w:r>
      <w:hyperlink r:id="rId8">
        <w:r w:rsidDel="00000000" w:rsidR="00000000" w:rsidRPr="00000000">
          <w:rPr>
            <w:rFonts w:ascii="Arial" w:cs="Arial" w:eastAsia="Arial" w:hAnsi="Arial"/>
            <w:b w:val="0"/>
            <w:color w:val="1155cc"/>
            <w:sz w:val="22"/>
            <w:szCs w:val="22"/>
            <w:u w:val="single"/>
            <w:rtl w:val="0"/>
          </w:rPr>
          <w:t xml:space="preserve">For more info on how to use lldb</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C5">
      <w:pPr>
        <w:widowControl w:val="0"/>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pStyle w:val="Heading2"/>
        <w:widowControl w:val="0"/>
        <w:rPr/>
      </w:pPr>
      <w:bookmarkStart w:colFirst="0" w:colLast="0" w:name="_27zc70yttyu4" w:id="18"/>
      <w:bookmarkEnd w:id="18"/>
      <w:commentRangeStart w:id="27"/>
      <w:r w:rsidDel="00000000" w:rsidR="00000000" w:rsidRPr="00000000">
        <w:rPr>
          <w:rtl w:val="0"/>
        </w:rPr>
        <w:t xml:space="preserve">Development, Testing, Interactive Testing, and Debugging</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7">
      <w:pPr>
        <w:widowControl w:val="0"/>
        <w:ind w:left="2160" w:firstLine="0"/>
        <w:rPr/>
      </w:pPr>
      <w:r w:rsidDel="00000000" w:rsidR="00000000" w:rsidRPr="00000000">
        <w:rPr>
          <w:rtl w:val="0"/>
        </w:rPr>
      </w:r>
    </w:p>
    <w:p w:rsidR="00000000" w:rsidDel="00000000" w:rsidP="00000000" w:rsidRDefault="00000000" w:rsidRPr="00000000" w14:paraId="000000C8">
      <w:pPr>
        <w:widowControl w:val="0"/>
        <w:numPr>
          <w:ilvl w:val="0"/>
          <w:numId w:val="2"/>
        </w:numPr>
        <w:ind w:left="720" w:hanging="360"/>
        <w:rPr>
          <w:rFonts w:ascii="Arial" w:cs="Arial" w:eastAsia="Arial" w:hAnsi="Arial"/>
          <w:sz w:val="22"/>
          <w:szCs w:val="22"/>
        </w:rPr>
      </w:pPr>
      <w:r w:rsidDel="00000000" w:rsidR="00000000" w:rsidRPr="00000000">
        <w:rPr>
          <w:rtl w:val="0"/>
        </w:rPr>
        <w:t xml:space="preserve">At the end of the </w:t>
      </w:r>
      <w:commentRangeStart w:id="28"/>
      <w:commentRangeStart w:id="29"/>
      <w:r w:rsidDel="00000000" w:rsidR="00000000" w:rsidRPr="00000000">
        <w:rPr>
          <w:rFonts w:ascii="Courier New" w:cs="Courier New" w:eastAsia="Courier New" w:hAnsi="Courier New"/>
          <w:rtl w:val="0"/>
        </w:rPr>
        <w:t xml:space="preserve">make -k test</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run, you will see a percentage of how many tests passed.  </w:t>
      </w:r>
      <w:r w:rsidDel="00000000" w:rsidR="00000000" w:rsidRPr="00000000">
        <w:rPr>
          <w:highlight w:val="yellow"/>
          <w:rtl w:val="0"/>
        </w:rPr>
        <w:t xml:space="preserve">At first, the project will not complete the full tests because the IR generated will be illegal.</w:t>
      </w:r>
      <w:r w:rsidDel="00000000" w:rsidR="00000000" w:rsidRPr="00000000">
        <w:rPr>
          <w:rtl w:val="0"/>
        </w:rPr>
        <w:t xml:space="preserve"> After you fix these, the initial version of the code may pass a few tests, but very few.  </w:t>
      </w:r>
    </w:p>
    <w:p w:rsidR="00000000" w:rsidDel="00000000" w:rsidP="00000000" w:rsidRDefault="00000000" w:rsidRPr="00000000" w14:paraId="000000C9">
      <w:pPr>
        <w:widowControl w:val="0"/>
        <w:ind w:left="720" w:firstLine="720"/>
        <w:rPr/>
      </w:pPr>
      <w:r w:rsidDel="00000000" w:rsidR="00000000" w:rsidRPr="00000000">
        <w:rPr>
          <w:rtl w:val="0"/>
        </w:rPr>
        <w:t xml:space="preserve">Once you pass all the tests, you’re pretty much done.  At that point, you only have to worry about the secret cases!  But, you may need to clean up your code and document it some more before your final submission.  Also, note that the provided test cases may not cover all aspects of the spec.  It is up to you to perform that testing.</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2"/>
        </w:numPr>
        <w:ind w:left="720" w:hanging="360"/>
        <w:rPr>
          <w:rFonts w:ascii="Arial" w:cs="Arial" w:eastAsia="Arial" w:hAnsi="Arial"/>
          <w:sz w:val="22"/>
          <w:szCs w:val="22"/>
        </w:rPr>
      </w:pPr>
      <w:r w:rsidDel="00000000" w:rsidR="00000000" w:rsidRPr="00000000">
        <w:rPr>
          <w:rtl w:val="0"/>
        </w:rPr>
        <w:t xml:space="preserve">You should not </w:t>
      </w:r>
      <w:r w:rsidDel="00000000" w:rsidR="00000000" w:rsidRPr="00000000">
        <w:rPr>
          <w:b w:val="1"/>
          <w:rtl w:val="0"/>
        </w:rPr>
        <w:t xml:space="preserve">substantially</w:t>
      </w:r>
      <w:r w:rsidDel="00000000" w:rsidR="00000000" w:rsidRPr="00000000">
        <w:rPr>
          <w:rtl w:val="0"/>
        </w:rPr>
        <w:t xml:space="preserve"> alter how the testing infrastructure works in order to make your code work, as we will use a copy of wolfbench that’s unmodified.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More info about debugging to come soon.  In the meantime, printf debugging can be effective.  However, printf isn’t the best function to call.  If you want to see the contents of a Value object, do this:</w:t>
      </w:r>
      <w:ins w:author="Darian Deanhardt" w:id="0" w:date="2020-03-23T22:44:52Z">
        <w:r w:rsidDel="00000000" w:rsidR="00000000" w:rsidRPr="00000000">
          <w:rPr>
            <w:rtl w:val="0"/>
          </w:rPr>
          <w:t xml:space="preserve">2</w:t>
        </w:r>
      </w:ins>
      <w:r w:rsidDel="00000000" w:rsidR="00000000" w:rsidRPr="00000000">
        <w:rPr>
          <w:rtl w:val="0"/>
        </w:rPr>
      </w:r>
    </w:p>
    <w:p w:rsidR="00000000" w:rsidDel="00000000" w:rsidP="00000000" w:rsidRDefault="00000000" w:rsidRPr="00000000" w14:paraId="000000CD">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 *value = ...; // initialize value</w:t>
      </w:r>
    </w:p>
    <w:p w:rsidR="00000000" w:rsidDel="00000000" w:rsidP="00000000" w:rsidRDefault="00000000" w:rsidRPr="00000000" w14:paraId="000000CE">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value-&gt;print(errs(),true);</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You may also test your code interactively from the command line.  After you build the p2 binary, run it like this:</w:t>
      </w:r>
    </w:p>
    <w:p w:rsidR="00000000" w:rsidDel="00000000" w:rsidP="00000000" w:rsidRDefault="00000000" w:rsidRPr="00000000" w14:paraId="000000D1">
      <w:pPr>
        <w:widowControl w:val="0"/>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./p2 -v -use-stdin</w:t>
      </w:r>
    </w:p>
    <w:p w:rsidR="00000000" w:rsidDel="00000000" w:rsidP="00000000" w:rsidRDefault="00000000" w:rsidRPr="00000000" w14:paraId="000000D2">
      <w:pPr>
        <w:ind w:left="720" w:firstLine="0"/>
        <w:rPr/>
      </w:pPr>
      <w:r w:rsidDel="00000000" w:rsidR="00000000" w:rsidRPr="00000000">
        <w:rPr>
          <w:rtl w:val="0"/>
        </w:rPr>
        <w:t xml:space="preserve">Then start typing code and end the program with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and you’ll see something like this:</w:t>
      </w:r>
    </w:p>
    <w:p w:rsidR="00000000" w:rsidDel="00000000" w:rsidP="00000000" w:rsidRDefault="00000000" w:rsidRPr="00000000" w14:paraId="000000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 { } //END</w:t>
      </w:r>
    </w:p>
    <w:p w:rsidR="00000000" w:rsidDel="00000000" w:rsidP="00000000" w:rsidRDefault="00000000" w:rsidRPr="00000000" w14:paraId="000000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ModuleID = 'p2'</w:t>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source_filename = "p2"</w:t>
      </w:r>
    </w:p>
    <w:p w:rsidR="00000000" w:rsidDel="00000000" w:rsidP="00000000" w:rsidRDefault="00000000" w:rsidRPr="00000000" w14:paraId="000000D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define i64 @f() {</w:t>
      </w:r>
    </w:p>
    <w:p w:rsidR="00000000" w:rsidDel="00000000" w:rsidP="00000000" w:rsidRDefault="00000000" w:rsidRPr="00000000" w14:paraId="000000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entry:</w:t>
      </w:r>
    </w:p>
    <w:p w:rsidR="00000000" w:rsidDel="00000000" w:rsidP="00000000" w:rsidRDefault="00000000" w:rsidRPr="00000000" w14:paraId="000000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C">
      <w:pPr>
        <w:pStyle w:val="Heading1"/>
        <w:widowControl w:val="0"/>
        <w:pBdr>
          <w:top w:space="0" w:sz="0" w:val="nil"/>
          <w:left w:space="0" w:sz="0" w:val="nil"/>
          <w:bottom w:space="0" w:sz="0" w:val="nil"/>
          <w:right w:space="0" w:sz="0" w:val="nil"/>
          <w:between w:space="0" w:sz="0" w:val="nil"/>
        </w:pBdr>
        <w:shd w:fill="auto" w:val="clear"/>
        <w:rPr>
          <w:b w:val="1"/>
        </w:rPr>
      </w:pPr>
      <w:bookmarkStart w:colFirst="0" w:colLast="0" w:name="_f61cpb1f3k5a" w:id="19"/>
      <w:bookmarkEnd w:id="19"/>
      <w:r w:rsidDel="00000000" w:rsidR="00000000" w:rsidRPr="00000000">
        <w:rPr>
          <w:rtl w:val="0"/>
        </w:rPr>
        <w:t xml:space="preserve">Advanced Bison Features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 have done just fine with simple Bison features.  However, for P2, you will need to use an advanced capability known as a </w:t>
      </w:r>
      <w:r w:rsidDel="00000000" w:rsidR="00000000" w:rsidRPr="00000000">
        <w:rPr>
          <w:b w:val="1"/>
          <w:rtl w:val="0"/>
        </w:rPr>
        <w:t xml:space="preserve">mid-rule action</w:t>
      </w:r>
      <w:r w:rsidDel="00000000" w:rsidR="00000000" w:rsidRPr="00000000">
        <w:rPr>
          <w:rtl w:val="0"/>
        </w:rPr>
        <w:t xml:space="preserve">.  Rather than performing an action only after an entire rule matches, it’s often beneficial to perform an action after a partial match.  For example, consider this rule: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while LPAREN expression RPAREN statement { /* action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expression</w:t>
      </w:r>
      <w:r w:rsidDel="00000000" w:rsidR="00000000" w:rsidRPr="00000000">
        <w:rPr>
          <w:rtl w:val="0"/>
        </w:rPr>
        <w:t xml:space="preserve"> needs to be placed in a different basic block than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Recall from P1 that the Builder remembers where to insert code, and if you don’t tell it otherwise, it will keep putting new code into the same basic block.  So if we wait to perform the action once after matching the whole rule, then expression and statement would be lumped inside one basic block.  To have fine grain control, we should use a mid-rule action.  We can do this instead: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statement:   while LPAREN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mid rule: create a new basic block for the loop header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sz w:val="20"/>
          <w:szCs w:val="20"/>
          <w:rtl w:val="0"/>
        </w:rPr>
        <w:t xml:space="preserve">expression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mid rule: insert branch and create new basic block for body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sz w:val="20"/>
          <w:szCs w:val="20"/>
          <w:rtl w:val="0"/>
        </w:rPr>
        <w:t xml:space="preserve">RPAREN  statement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final branch back to header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Mid-rule actions alter the numbering of terminals and non-terminals in the rule.  </w:t>
      </w:r>
      <w:r w:rsidDel="00000000" w:rsidR="00000000" w:rsidRPr="00000000">
        <w:rPr>
          <w:b w:val="1"/>
          <w:rtl w:val="0"/>
        </w:rPr>
        <w:t xml:space="preserve">while</w:t>
      </w:r>
      <w:r w:rsidDel="00000000" w:rsidR="00000000" w:rsidRPr="00000000">
        <w:rPr>
          <w:rtl w:val="0"/>
        </w:rPr>
        <w:t xml:space="preserve"> is still $</w:t>
      </w:r>
      <w:r w:rsidDel="00000000" w:rsidR="00000000" w:rsidRPr="00000000">
        <w:rPr>
          <w:rtl w:val="0"/>
        </w:rPr>
        <w:t xml:space="preserve">1 and </w:t>
      </w:r>
      <w:r w:rsidDel="00000000" w:rsidR="00000000" w:rsidRPr="00000000">
        <w:rPr>
          <w:b w:val="1"/>
          <w:rtl w:val="0"/>
        </w:rPr>
        <w:t xml:space="preserve">LPAREN</w:t>
      </w:r>
      <w:r w:rsidDel="00000000" w:rsidR="00000000" w:rsidRPr="00000000">
        <w:rPr>
          <w:rtl w:val="0"/>
        </w:rPr>
        <w:t xml:space="preserve"> is $2.  But, </w:t>
      </w:r>
      <w:r w:rsidDel="00000000" w:rsidR="00000000" w:rsidRPr="00000000">
        <w:rPr>
          <w:b w:val="1"/>
          <w:rtl w:val="0"/>
        </w:rPr>
        <w:t xml:space="preserve">expression</w:t>
      </w:r>
      <w:r w:rsidDel="00000000" w:rsidR="00000000" w:rsidRPr="00000000">
        <w:rPr>
          <w:rtl w:val="0"/>
        </w:rPr>
        <w:t xml:space="preserve"> is now $4, and </w:t>
      </w:r>
      <w:r w:rsidDel="00000000" w:rsidR="00000000" w:rsidRPr="00000000">
        <w:rPr>
          <w:b w:val="1"/>
          <w:rtl w:val="0"/>
        </w:rPr>
        <w:t xml:space="preserve">statement </w:t>
      </w:r>
      <w:r w:rsidDel="00000000" w:rsidR="00000000" w:rsidRPr="00000000">
        <w:rPr>
          <w:rtl w:val="0"/>
        </w:rPr>
        <w:t xml:space="preserve">is $7.  Each mid-rule action is given it’s own number, which means $3 refers to the result of the first mid-rule action itself.   Of course, you need to assign it a result using $&lt;field name in union&gt;$.  You must specify the field name between the dollar signs because there is no other way to specify which field you want to use  for the mid-rule action in advance.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Mid-rule actions with examples are covered in detail in Tutorial 3.</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EE">
      <w:pPr>
        <w:pStyle w:val="Heading1"/>
        <w:widowControl w:val="0"/>
        <w:pBdr>
          <w:top w:space="0" w:sz="0" w:val="nil"/>
          <w:left w:space="0" w:sz="0" w:val="nil"/>
          <w:bottom w:space="0" w:sz="0" w:val="nil"/>
          <w:right w:space="0" w:sz="0" w:val="nil"/>
          <w:between w:space="0" w:sz="0" w:val="nil"/>
        </w:pBdr>
        <w:shd w:fill="auto" w:val="clear"/>
        <w:rPr>
          <w:b w:val="1"/>
        </w:rPr>
      </w:pPr>
      <w:bookmarkStart w:colFirst="0" w:colLast="0" w:name="_agavjaufq63u" w:id="20"/>
      <w:bookmarkEnd w:id="20"/>
      <w:r w:rsidDel="00000000" w:rsidR="00000000" w:rsidRPr="00000000">
        <w:rPr>
          <w:rtl w:val="0"/>
        </w:rPr>
        <w:t xml:space="preserve">Working with Variables</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LLVM requires that all registers obey SSA form.   The key rule behind SSA form is that all registers are defined only once.  Said another way, you can never write twice to the same register.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Fortunately, you can read and write to memory an unlimited number of times.  Hence, the simplest way to obey SSA form is by allocating all variables to memory.  At each use of the variable, load the variable into a register.   At each update of the variable, store the new value back to its memory location.   This will guarantee all aspects of SSA form are obeyed.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implications:</w:t>
      </w:r>
    </w:p>
    <w:p w:rsidR="00000000" w:rsidDel="00000000" w:rsidP="00000000" w:rsidRDefault="00000000" w:rsidRPr="00000000" w14:paraId="000000F4">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a variable read (whether it be a local, parameter, or a global), load the value from memory into a register. Use a load instruction in LLVM IR.</w:t>
      </w:r>
    </w:p>
    <w:p w:rsidR="00000000" w:rsidDel="00000000" w:rsidP="00000000" w:rsidRDefault="00000000" w:rsidRPr="00000000" w14:paraId="000000F5">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a variable write in an assignment statement, store the new value into the memory using a store instruction in LLVM IR.</w:t>
      </w:r>
    </w:p>
    <w:p w:rsidR="00000000" w:rsidDel="00000000" w:rsidP="00000000" w:rsidRDefault="00000000" w:rsidRPr="00000000" w14:paraId="000000F6">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all variables, you need to track their address.  The symbol.h header in the C/C++ projects provides an interface for doing just that.  </w:t>
      </w:r>
      <w:commentRangeStart w:id="30"/>
      <w:commentRangeStart w:id="31"/>
      <w:commentRangeStart w:id="32"/>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pP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fact, I’ve already implemented this code for you, but you should read through the code I provided to make sure you generally understand what it’s doing.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FA">
      <w:pPr>
        <w:pStyle w:val="Heading1"/>
        <w:widowControl w:val="0"/>
        <w:pBdr>
          <w:top w:space="0" w:sz="0" w:val="nil"/>
          <w:left w:space="0" w:sz="0" w:val="nil"/>
          <w:bottom w:space="0" w:sz="0" w:val="nil"/>
          <w:right w:space="0" w:sz="0" w:val="nil"/>
          <w:between w:space="0" w:sz="0" w:val="nil"/>
        </w:pBdr>
        <w:shd w:fill="auto" w:val="clear"/>
        <w:rPr>
          <w:b w:val="1"/>
        </w:rPr>
      </w:pPr>
      <w:bookmarkStart w:colFirst="0" w:colLast="0" w:name="_kg4n7jahdjtp" w:id="21"/>
      <w:bookmarkEnd w:id="21"/>
      <w:r w:rsidDel="00000000" w:rsidR="00000000" w:rsidRPr="00000000">
        <w:rPr>
          <w:rtl w:val="0"/>
        </w:rPr>
        <w:t xml:space="preserve">Extra Files</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assist with some of the project’s requirements, I’ve added a few supporting files: </w:t>
      </w:r>
      <w:r w:rsidDel="00000000" w:rsidR="00000000" w:rsidRPr="00000000">
        <w:rPr>
          <w:rtl w:val="0"/>
        </w:rPr>
        <w:t xml:space="preserve">list.c, list.h, symbol.c and symbol.h</w:t>
      </w:r>
      <w:r w:rsidDel="00000000" w:rsidR="00000000" w:rsidRPr="00000000">
        <w:rPr>
          <w:rtl w:val="0"/>
        </w:rPr>
        <w:t xml:space="preserve">.  These files provide you with an interface for tracking declarations,  their scopes,  and even nested loop information.  There are already some examples of their use in the provided files.  Feel free to modify, extend, or discard these files as you see fit.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FD">
      <w:pPr>
        <w:pStyle w:val="Heading1"/>
        <w:widowControl w:val="0"/>
        <w:pBdr>
          <w:top w:space="0" w:sz="0" w:val="nil"/>
          <w:left w:space="0" w:sz="0" w:val="nil"/>
          <w:bottom w:space="0" w:sz="0" w:val="nil"/>
          <w:right w:space="0" w:sz="0" w:val="nil"/>
          <w:between w:space="0" w:sz="0" w:val="nil"/>
        </w:pBdr>
        <w:shd w:fill="auto" w:val="clear"/>
        <w:rPr>
          <w:b w:val="1"/>
        </w:rPr>
      </w:pPr>
      <w:bookmarkStart w:colFirst="0" w:colLast="0" w:name="_9tddpjewk62l" w:id="22"/>
      <w:bookmarkEnd w:id="22"/>
      <w:r w:rsidDel="00000000" w:rsidR="00000000" w:rsidRPr="00000000">
        <w:rPr>
          <w:rtl w:val="0"/>
        </w:rPr>
        <w:t xml:space="preserve">Getting Help</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History shows that my specs are sometimes incomplete or incorrect.  Therefore,  please start early.  If you run into problems, please add comments/questions to this document or post questions to Piazza.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u w:val="single"/>
          <w:shd w:fill="ff9900" w:val="clear"/>
        </w:rPr>
      </w:pPr>
      <w:r w:rsidDel="00000000" w:rsidR="00000000" w:rsidRPr="00000000">
        <w:rPr>
          <w:b w:val="1"/>
          <w:u w:val="single"/>
          <w:shd w:fill="ff9900" w:val="clear"/>
          <w:rtl w:val="0"/>
        </w:rPr>
        <w:t xml:space="preserve">WARNING</w:t>
      </w:r>
      <w:r w:rsidDel="00000000" w:rsidR="00000000" w:rsidRPr="00000000">
        <w:rPr>
          <w:u w:val="single"/>
          <w:shd w:fill="ff9900" w:val="clear"/>
          <w:rtl w:val="0"/>
        </w:rPr>
        <w:t xml:space="preserve">: if you wait until the day before it’s due to start this assignment, it is unlikely you will succeed.  It does require a lot of planning and familiarization with the LLVM API.  These are not tasks you can easily rush.  Also, the instructor may not respond to last minute cries for help.</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102">
      <w:pPr>
        <w:pStyle w:val="Heading1"/>
        <w:widowControl w:val="0"/>
        <w:pBdr>
          <w:top w:space="0" w:sz="0" w:val="nil"/>
          <w:left w:space="0" w:sz="0" w:val="nil"/>
          <w:bottom w:space="0" w:sz="0" w:val="nil"/>
          <w:right w:space="0" w:sz="0" w:val="nil"/>
          <w:between w:space="0" w:sz="0" w:val="nil"/>
        </w:pBdr>
        <w:shd w:fill="auto" w:val="clear"/>
        <w:rPr/>
      </w:pPr>
      <w:bookmarkStart w:colFirst="0" w:colLast="0" w:name="_jr44ooo0c8ws" w:id="23"/>
      <w:bookmarkEnd w:id="23"/>
      <w:r w:rsidDel="00000000" w:rsidR="00000000" w:rsidRPr="00000000">
        <w:rPr>
          <w:rtl w:val="0"/>
        </w:rPr>
        <w:t xml:space="preserve">Grading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ECE 566 students must work individually, but </w:t>
      </w:r>
      <w:r w:rsidDel="00000000" w:rsidR="00000000" w:rsidRPr="00000000">
        <w:rPr>
          <w:u w:val="single"/>
          <w:rtl w:val="0"/>
        </w:rPr>
        <w:t xml:space="preserve">ECE 466 students are allowed and </w:t>
      </w:r>
      <w:r w:rsidDel="00000000" w:rsidR="00000000" w:rsidRPr="00000000">
        <w:rPr>
          <w:i w:val="1"/>
          <w:u w:val="single"/>
          <w:rtl w:val="0"/>
        </w:rPr>
        <w:t xml:space="preserve">encouraged</w:t>
      </w:r>
      <w:r w:rsidDel="00000000" w:rsidR="00000000" w:rsidRPr="00000000">
        <w:rPr>
          <w:u w:val="single"/>
          <w:rtl w:val="0"/>
        </w:rPr>
        <w:t xml:space="preserve"> to form groups of two</w:t>
      </w:r>
      <w:r w:rsidDel="00000000" w:rsidR="00000000" w:rsidRPr="00000000">
        <w:rPr>
          <w:rtl w:val="0"/>
        </w:rPr>
        <w:t xml:space="preserve">.  Only one student needs to submit in ECE 466, but both names must appear in the submission document and in the comments of all your code.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Uploading instructions:  </w:t>
      </w:r>
      <w:r w:rsidDel="00000000" w:rsidR="00000000" w:rsidRPr="00000000">
        <w:rPr>
          <w:rtl w:val="0"/>
        </w:rPr>
        <w:t xml:space="preserve">Create an archive of your directory.  First, clean out any unnecessary files.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clean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[any other test files you created that aren’t needed - don’t delete your code!]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zip up the folder using either zip or tar+gzip to create a single compressed archive.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cd path/to/simple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tar czf p2.tgz ./p2/C++</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cd path/to/simple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zip –r p2.zip  ./p2/C++</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 the archive in Moodle on Project 2 assignment page.  </w:t>
      </w:r>
      <w:r w:rsidDel="00000000" w:rsidR="00000000" w:rsidRPr="00000000">
        <w:rPr>
          <w:u w:val="single"/>
          <w:rtl w:val="0"/>
        </w:rPr>
        <w:t xml:space="preserve">Also, please add a note to your submission in the Notes field indicating which language you used. </w:t>
      </w:r>
      <w:r w:rsidDel="00000000" w:rsidR="00000000" w:rsidRPr="00000000">
        <w:rPr>
          <w:rtl w:val="0"/>
        </w:rPr>
        <w:t xml:space="preserve"> We will test your code using the test cases provided in wolfbench and with some secret cases we did not provide.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is out of 100 points total.  </w:t>
      </w:r>
      <w:r w:rsidDel="00000000" w:rsidR="00000000" w:rsidRPr="00000000">
        <w:rPr>
          <w:u w:val="single"/>
          <w:rtl w:val="0"/>
        </w:rPr>
        <w:t xml:space="preserve">If you make no attempt and submit the provided code without meaningful changes (i.e. white space and comments do not count), you earn 10 points</w:t>
      </w:r>
      <w:r w:rsidDel="00000000" w:rsidR="00000000" w:rsidRPr="00000000">
        <w:rPr>
          <w:rtl w:val="0"/>
        </w:rPr>
        <w:t xml:space="preserve">.  Otherwise, assigned as follows: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ECE 566</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 Compiles properly with no warnings or errors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 Code is well commented and written in a professional coding style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rtl w:val="0"/>
        </w:rPr>
        <w:t xml:space="preserve">0 points: Fraction of tests that pass</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points: Fraction of secret tests that pass (these may overlap with provided tests)</w:t>
      </w:r>
    </w:p>
    <w:p w:rsidR="00000000" w:rsidDel="00000000" w:rsidP="00000000" w:rsidRDefault="00000000" w:rsidRPr="00000000" w14:paraId="0000011E">
      <w:pPr>
        <w:widowControl w:val="0"/>
        <w:rPr/>
      </w:pPr>
      <w:r w:rsidDel="00000000" w:rsidR="00000000" w:rsidRPr="00000000">
        <w:rPr>
          <w:rtl w:val="0"/>
        </w:rPr>
        <w:t xml:space="preserve">+10 bonus points if you fully implement the switch statement correctly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ECE 466</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 Compiles properly with no warnings or errors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 Code is well commented and written in a professional coding style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points: Fraction of provided tests that pass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points: Fraction of secret tests that pass (these may overlap with provided tests)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bonus points for additional 566 test cases that you pass, not to exceed 10 points total.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Calculated at discretion of the instructor.</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bonus points if you fully implement the switch correctly</w:t>
      </w:r>
    </w:p>
    <w:p w:rsidR="00000000" w:rsidDel="00000000" w:rsidP="00000000" w:rsidRDefault="00000000" w:rsidRPr="00000000" w14:paraId="00000128">
      <w:pPr>
        <w:pStyle w:val="Heading1"/>
        <w:widowControl w:val="0"/>
        <w:rPr/>
      </w:pPr>
      <w:bookmarkStart w:colFirst="0" w:colLast="0" w:name="_2jma3ceik3fn" w:id="24"/>
      <w:bookmarkEnd w:id="24"/>
      <w:r w:rsidDel="00000000" w:rsidR="00000000" w:rsidRPr="00000000">
        <w:rPr>
          <w:rtl w:val="0"/>
        </w:rPr>
        <w:t xml:space="preserve">Appendix: Full Scanner and </w:t>
      </w:r>
      <w:commentRangeStart w:id="33"/>
      <w:commentRangeStart w:id="34"/>
      <w:commentRangeStart w:id="35"/>
      <w:commentRangeStart w:id="36"/>
      <w:r w:rsidDel="00000000" w:rsidR="00000000" w:rsidRPr="00000000">
        <w:rPr>
          <w:rtl w:val="0"/>
        </w:rPr>
        <w:t xml:space="preserve">Grammar Spec</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for C--</w:t>
      </w:r>
    </w:p>
    <w:p w:rsidR="00000000" w:rsidDel="00000000" w:rsidP="00000000" w:rsidRDefault="00000000" w:rsidRPr="00000000" w14:paraId="00000129">
      <w:pPr>
        <w:pStyle w:val="Heading2"/>
        <w:rPr/>
      </w:pPr>
      <w:bookmarkStart w:colFirst="0" w:colLast="0" w:name="_4tl9tk9g4t8i" w:id="25"/>
      <w:bookmarkEnd w:id="25"/>
      <w:r w:rsidDel="00000000" w:rsidR="00000000" w:rsidRPr="00000000">
        <w:rPr>
          <w:rtl w:val="0"/>
        </w:rPr>
        <w:t xml:space="preserve">Scanner</w:t>
      </w:r>
    </w:p>
    <w:p w:rsidR="00000000" w:rsidDel="00000000" w:rsidP="00000000" w:rsidRDefault="00000000" w:rsidRPr="00000000" w14:paraId="0000012A">
      <w:pPr>
        <w:pStyle w:val="Heading3"/>
        <w:rPr/>
      </w:pPr>
      <w:bookmarkStart w:colFirst="0" w:colLast="0" w:name="_9oyepurf79lr" w:id="26"/>
      <w:bookmarkEnd w:id="26"/>
      <w:r w:rsidDel="00000000" w:rsidR="00000000" w:rsidRPr="00000000">
        <w:rPr>
          <w:rtl w:val="0"/>
        </w:rPr>
        <w:t xml:space="preserve">Keywords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Trebuchet MS" w:cs="Trebuchet MS" w:eastAsia="Trebuchet MS" w:hAnsi="Trebuchet MS"/>
                <w:b w:val="1"/>
                <w:color w:val="666666"/>
                <w:sz w:val="24"/>
                <w:szCs w:val="24"/>
              </w:rPr>
            </w:pPr>
            <w:r w:rsidDel="00000000" w:rsidR="00000000" w:rsidRPr="00000000">
              <w:rPr>
                <w:rFonts w:ascii="Courier New" w:cs="Courier New" w:eastAsia="Courier New" w:hAnsi="Courier New"/>
                <w:rtl w:val="0"/>
              </w:rPr>
              <w:t xml:space="preserve">int void for while if else switch case default do inttoptr ptrtoint zext sext bool return break continue</w:t>
            </w:r>
            <w:r w:rsidDel="00000000" w:rsidR="00000000" w:rsidRPr="00000000">
              <w:rPr>
                <w:rtl w:val="0"/>
              </w:rPr>
            </w:r>
          </w:p>
        </w:tc>
      </w:tr>
    </w:tbl>
    <w:p w:rsidR="00000000" w:rsidDel="00000000" w:rsidP="00000000" w:rsidRDefault="00000000" w:rsidRPr="00000000" w14:paraId="0000012C">
      <w:pPr>
        <w:pStyle w:val="Heading3"/>
        <w:rPr/>
      </w:pPr>
      <w:bookmarkStart w:colFirst="0" w:colLast="0" w:name="_2a8idiq48v9y" w:id="27"/>
      <w:bookmarkEnd w:id="27"/>
      <w:r w:rsidDel="00000000" w:rsidR="00000000" w:rsidRPr="00000000">
        <w:rPr>
          <w:rtl w:val="0"/>
        </w:rPr>
        <w:t xml:space="preserve">Other tokens</w:t>
      </w:r>
    </w:p>
    <w:p w:rsidR="00000000" w:rsidDel="00000000" w:rsidP="00000000" w:rsidRDefault="00000000" w:rsidRPr="00000000" w14:paraId="0000012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740"/>
        <w:gridCol w:w="1140"/>
        <w:gridCol w:w="1350"/>
        <w:gridCol w:w="1380"/>
        <w:gridCol w:w="2445"/>
        <w:tblGridChange w:id="0">
          <w:tblGrid>
            <w:gridCol w:w="1305"/>
            <w:gridCol w:w="1740"/>
            <w:gridCol w:w="1140"/>
            <w:gridCol w:w="1350"/>
            <w:gridCol w:w="1380"/>
            <w:gridCol w:w="24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SEMICOLON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AMPERSAND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7"/>
            <w:commentRangeStart w:id="38"/>
            <w:r w:rsidDel="00000000" w:rsidR="00000000" w:rsidRPr="00000000">
              <w:rPr>
                <w:rtl w:val="0"/>
              </w:rPr>
              <w:t xml:space="preserve">BITWISE_OR</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LBRACE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BITWISE_XOR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RBRACE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LSHIFT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LPAREN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9"/>
            <w:commentRangeStart w:id="40"/>
            <w:r w:rsidDel="00000000" w:rsidR="00000000" w:rsidRPr="00000000">
              <w:rPr>
                <w:rtl w:val="0"/>
              </w:rPr>
              <w:t xml:space="preserve">RSHIFT</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RPAREN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BITWISE_INVERT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LBRACKET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MYEOF</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RBRACKET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x3h500wgp0bk" w:id="28"/>
      <w:bookmarkEnd w:id="28"/>
      <w:commentRangeStart w:id="41"/>
      <w:commentRangeStart w:id="42"/>
      <w:commentRangeStart w:id="43"/>
      <w:commentRangeStart w:id="44"/>
      <w:r w:rsidDel="00000000" w:rsidR="00000000" w:rsidRPr="00000000">
        <w:rPr>
          <w:rtl w:val="0"/>
        </w:rPr>
        <w:t xml:space="preserve">Grammar</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translation_unit:</w:t>
        <w:tab/>
        <w:t xml:space="preserve">  external_declaration</w:t>
      </w:r>
    </w:p>
    <w:p w:rsidR="00000000" w:rsidDel="00000000" w:rsidP="00000000" w:rsidRDefault="00000000" w:rsidRPr="00000000" w14:paraId="000001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translation_unit external_declaration</w:t>
      </w:r>
    </w:p>
    <w:p w:rsidR="00000000" w:rsidDel="00000000" w:rsidP="00000000" w:rsidRDefault="00000000" w:rsidRPr="00000000" w14:paraId="000001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45"/>
      <w:commentRangeStart w:id="46"/>
      <w:r w:rsidDel="00000000" w:rsidR="00000000" w:rsidRPr="00000000">
        <w:rPr>
          <w:rFonts w:ascii="Courier New" w:cs="Courier New" w:eastAsia="Courier New" w:hAnsi="Courier New"/>
          <w:sz w:val="18"/>
          <w:szCs w:val="18"/>
          <w:rtl w:val="0"/>
        </w:rPr>
        <w:t xml:space="preserve">translation_unit MYEOF</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external_declaration:</w:t>
        <w:tab/>
        <w:t xml:space="preserve">  function_definition</w:t>
      </w:r>
    </w:p>
    <w:p w:rsidR="00000000" w:rsidDel="00000000" w:rsidP="00000000" w:rsidRDefault="00000000" w:rsidRPr="00000000" w14:paraId="000001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global_declaration </w:t>
      </w:r>
    </w:p>
    <w:p w:rsidR="00000000" w:rsidDel="00000000" w:rsidP="00000000" w:rsidRDefault="00000000" w:rsidRPr="00000000" w14:paraId="000001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function_definition:      type_specifier ID LPAREN param_list_opt RPAREN</w:t>
      </w:r>
    </w:p>
    <w:p w:rsidR="00000000" w:rsidDel="00000000" w:rsidP="00000000" w:rsidRDefault="00000000" w:rsidRPr="00000000" w14:paraId="000001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compound_stmt </w:t>
      </w:r>
    </w:p>
    <w:p w:rsidR="00000000" w:rsidDel="00000000" w:rsidP="00000000" w:rsidRDefault="00000000" w:rsidRPr="00000000" w14:paraId="000001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type_specifier STAR ID LPAREN param_list_opt RPAREN </w:t>
      </w:r>
    </w:p>
    <w:p w:rsidR="00000000" w:rsidDel="00000000" w:rsidP="00000000" w:rsidRDefault="00000000" w:rsidRPr="00000000" w14:paraId="000001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compound_stmt </w:t>
      </w:r>
    </w:p>
    <w:p w:rsidR="00000000" w:rsidDel="00000000" w:rsidP="00000000" w:rsidRDefault="00000000" w:rsidRPr="00000000" w14:paraId="000001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global_declaration:    type_specifier STAR ID opt_initializer SEMICOLON</w:t>
      </w:r>
    </w:p>
    <w:p w:rsidR="00000000" w:rsidDel="00000000" w:rsidP="00000000" w:rsidRDefault="00000000" w:rsidRPr="00000000" w14:paraId="000001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type_specifier ID opt_initializer SEMICOLON</w:t>
      </w:r>
    </w:p>
    <w:p w:rsidR="00000000" w:rsidDel="00000000" w:rsidP="00000000" w:rsidRDefault="00000000" w:rsidRPr="00000000" w14:paraId="000001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declaration_list:</w:t>
        <w:tab/>
        <w:t xml:space="preserve">   declaration</w:t>
      </w:r>
    </w:p>
    <w:p w:rsidR="00000000" w:rsidDel="00000000" w:rsidP="00000000" w:rsidRDefault="00000000" w:rsidRPr="00000000" w14:paraId="000001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declaration_list declaration  </w:t>
      </w:r>
    </w:p>
    <w:p w:rsidR="00000000" w:rsidDel="00000000" w:rsidP="00000000" w:rsidRDefault="00000000" w:rsidRPr="00000000" w14:paraId="000001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type_specifier:</w:t>
        <w:tab/>
        <w:tab/>
        <w:t xml:space="preserve">  INT | VOID</w:t>
      </w:r>
    </w:p>
    <w:p w:rsidR="00000000" w:rsidDel="00000000" w:rsidP="00000000" w:rsidRDefault="00000000" w:rsidRPr="00000000" w14:paraId="000001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opt_initializer:   ASSIGN constant_expression</w:t>
        <w:tab/>
        <w:t xml:space="preserve">      </w:t>
      </w:r>
    </w:p>
    <w:p w:rsidR="00000000" w:rsidDel="00000000" w:rsidP="00000000" w:rsidRDefault="00000000" w:rsidRPr="00000000" w14:paraId="000001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nothing</w:t>
      </w:r>
    </w:p>
    <w:p w:rsidR="00000000" w:rsidDel="00000000" w:rsidP="00000000" w:rsidRDefault="00000000" w:rsidRPr="00000000" w14:paraId="000001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param_list_opt:           </w:t>
      </w:r>
    </w:p>
    <w:p w:rsidR="00000000" w:rsidDel="00000000" w:rsidP="00000000" w:rsidRDefault="00000000" w:rsidRPr="00000000" w14:paraId="000001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param_list</w:t>
      </w:r>
    </w:p>
    <w:p w:rsidR="00000000" w:rsidDel="00000000" w:rsidP="00000000" w:rsidRDefault="00000000" w:rsidRPr="00000000" w14:paraId="000001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param_list:</w:t>
        <w:tab/>
        <w:t xml:space="preserve">         param_list COMMA type_specifier ID</w:t>
      </w:r>
    </w:p>
    <w:p w:rsidR="00000000" w:rsidDel="00000000" w:rsidP="00000000" w:rsidRDefault="00000000" w:rsidRPr="00000000" w14:paraId="000001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param_list COMMA type_specifier STAR ID</w:t>
      </w:r>
    </w:p>
    <w:p w:rsidR="00000000" w:rsidDel="00000000" w:rsidP="00000000" w:rsidRDefault="00000000" w:rsidRPr="00000000" w14:paraId="000001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 type_specifier ID</w:t>
      </w:r>
    </w:p>
    <w:p w:rsidR="00000000" w:rsidDel="00000000" w:rsidP="00000000" w:rsidRDefault="00000000" w:rsidRPr="00000000" w14:paraId="000001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type_specifier STAR ID</w:t>
      </w:r>
    </w:p>
    <w:p w:rsidR="00000000" w:rsidDel="00000000" w:rsidP="00000000" w:rsidRDefault="00000000" w:rsidRPr="00000000" w14:paraId="000001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statement:</w:t>
        <w:tab/>
        <w:tab/>
        <w:t xml:space="preserve">  </w:t>
      </w:r>
      <w:commentRangeStart w:id="47"/>
      <w:r w:rsidDel="00000000" w:rsidR="00000000" w:rsidRPr="00000000">
        <w:rPr>
          <w:rFonts w:ascii="Courier New" w:cs="Courier New" w:eastAsia="Courier New" w:hAnsi="Courier New"/>
          <w:sz w:val="18"/>
          <w:szCs w:val="18"/>
          <w:rtl w:val="0"/>
        </w:rPr>
        <w:t xml:space="preserve">expr_stmt</w:t>
      </w:r>
      <w:commentRangeEnd w:id="47"/>
      <w:r w:rsidDel="00000000" w:rsidR="00000000" w:rsidRPr="00000000">
        <w:commentReference w:id="47"/>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compound_stmt        </w:t>
      </w:r>
    </w:p>
    <w:p w:rsidR="00000000" w:rsidDel="00000000" w:rsidP="00000000" w:rsidRDefault="00000000" w:rsidRPr="00000000" w14:paraId="000001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selection_stmt       </w:t>
      </w:r>
    </w:p>
    <w:p w:rsidR="00000000" w:rsidDel="00000000" w:rsidP="00000000" w:rsidRDefault="00000000" w:rsidRPr="00000000" w14:paraId="000001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iteration_stmt       </w:t>
      </w:r>
    </w:p>
    <w:p w:rsidR="00000000" w:rsidDel="00000000" w:rsidP="00000000" w:rsidRDefault="00000000" w:rsidRPr="00000000" w14:paraId="000001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return_stmt            </w:t>
      </w:r>
    </w:p>
    <w:p w:rsidR="00000000" w:rsidDel="00000000" w:rsidP="00000000" w:rsidRDefault="00000000" w:rsidRPr="00000000" w14:paraId="000001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break_stmt</w:t>
      </w:r>
    </w:p>
    <w:p w:rsidR="00000000" w:rsidDel="00000000" w:rsidP="00000000" w:rsidRDefault="00000000" w:rsidRPr="00000000" w14:paraId="000001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continue_stmt</w:t>
      </w:r>
    </w:p>
    <w:p w:rsidR="00000000" w:rsidDel="00000000" w:rsidP="00000000" w:rsidRDefault="00000000" w:rsidRPr="00000000" w14:paraId="000001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case_stmt</w:t>
      </w:r>
    </w:p>
    <w:p w:rsidR="00000000" w:rsidDel="00000000" w:rsidP="00000000" w:rsidRDefault="00000000" w:rsidRPr="00000000" w14:paraId="000001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expr_stmt:</w:t>
        <w:tab/>
        <w:t xml:space="preserve">           SEMICOLON            </w:t>
      </w:r>
    </w:p>
    <w:p w:rsidR="00000000" w:rsidDel="00000000" w:rsidP="00000000" w:rsidRDefault="00000000" w:rsidRPr="00000000" w14:paraId="000001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assign_expression SEMICOLON       </w:t>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18"/>
          <w:szCs w:val="18"/>
        </w:rPr>
      </w:pPr>
      <w:commentRangeStart w:id="48"/>
      <w:commentRangeStart w:id="49"/>
      <w:r w:rsidDel="00000000" w:rsidR="00000000" w:rsidRPr="00000000">
        <w:rPr>
          <w:rFonts w:ascii="Courier New" w:cs="Courier New" w:eastAsia="Courier New" w:hAnsi="Courier New"/>
          <w:sz w:val="18"/>
          <w:szCs w:val="18"/>
          <w:rtl w:val="0"/>
        </w:rPr>
        <w:t xml:space="preserve">compound_stmt</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Courier New" w:cs="Courier New" w:eastAsia="Courier New" w:hAnsi="Courier New"/>
          <w:sz w:val="18"/>
          <w:szCs w:val="18"/>
          <w:rtl w:val="0"/>
        </w:rPr>
        <w:t xml:space="preserve">:</w:t>
        <w:tab/>
        <w:tab/>
        <w:t xml:space="preserve">  LBRACE </w:t>
      </w:r>
      <w:commentRangeStart w:id="50"/>
      <w:r w:rsidDel="00000000" w:rsidR="00000000" w:rsidRPr="00000000">
        <w:rPr>
          <w:rFonts w:ascii="Courier New" w:cs="Courier New" w:eastAsia="Courier New" w:hAnsi="Courier New"/>
          <w:sz w:val="18"/>
          <w:szCs w:val="18"/>
          <w:rtl w:val="0"/>
        </w:rPr>
        <w:t xml:space="preserve">declaration_list_opt</w:t>
      </w:r>
      <w:commentRangeEnd w:id="50"/>
      <w:r w:rsidDel="00000000" w:rsidR="00000000" w:rsidRPr="00000000">
        <w:commentReference w:id="50"/>
      </w:r>
      <w:r w:rsidDel="00000000" w:rsidR="00000000" w:rsidRPr="00000000">
        <w:rPr>
          <w:rFonts w:ascii="Courier New" w:cs="Courier New" w:eastAsia="Courier New" w:hAnsi="Courier New"/>
          <w:sz w:val="18"/>
          <w:szCs w:val="18"/>
          <w:rtl w:val="0"/>
        </w:rPr>
        <w:t xml:space="preserve"> statement_list_opt RBRACE </w:t>
      </w:r>
    </w:p>
    <w:p w:rsidR="00000000" w:rsidDel="00000000" w:rsidP="00000000" w:rsidRDefault="00000000" w:rsidRPr="00000000" w14:paraId="000001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declaration_list_opt:</w:t>
        <w:tab/>
      </w:r>
    </w:p>
    <w:p w:rsidR="00000000" w:rsidDel="00000000" w:rsidP="00000000" w:rsidRDefault="00000000" w:rsidRPr="00000000" w14:paraId="000001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declaration_list</w:t>
      </w:r>
    </w:p>
    <w:p w:rsidR="00000000" w:rsidDel="00000000" w:rsidP="00000000" w:rsidRDefault="00000000" w:rsidRPr="00000000" w14:paraId="000001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statement_list_opt:</w:t>
        <w:tab/>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statement_list</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statement_list:</w:t>
        <w:tab/>
        <w:tab/>
        <w:t xml:space="preserve">statement</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 statement_list statement</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break_stmt:               BREAK SEMICOLON</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18"/>
          <w:szCs w:val="18"/>
        </w:rPr>
      </w:pPr>
      <w:commentRangeStart w:id="51"/>
      <w:commentRangeStart w:id="52"/>
      <w:r w:rsidDel="00000000" w:rsidR="00000000" w:rsidRPr="00000000">
        <w:rPr>
          <w:rFonts w:ascii="Courier New" w:cs="Courier New" w:eastAsia="Courier New" w:hAnsi="Courier New"/>
          <w:sz w:val="18"/>
          <w:szCs w:val="18"/>
          <w:rtl w:val="0"/>
        </w:rPr>
        <w:t xml:space="preserve">case_stmt:                CASE constant_expression COLON</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continue_stmt:            CONTINUE SEMICOLON</w:t>
      </w:r>
    </w:p>
    <w:p w:rsidR="00000000" w:rsidDel="00000000" w:rsidP="00000000" w:rsidRDefault="00000000" w:rsidRPr="00000000" w14:paraId="000001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selection_stmt:</w:t>
        <w:tab/>
        <w:tab/>
        <w:t xml:space="preserve">  </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IF LPAREN expression RPAREN statement ELSE statement </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          SWITCH LPAREN expression RPAREN statement </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iteration_stmt:</w:t>
        <w:tab/>
        <w:tab/>
        <w:t xml:space="preserve">  </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LPAREN bool_expression RPAREN statement</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LPAREN expr_opt SEMICOLON bool_expression SEMICOLON expr_opt RPAREN statement</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 statement WHILE LPAREN bool_expression RPAREN SEMICOLON</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expr_opt:  </w:t>
        <w:tab/>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assign_expression</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return_stmt:</w:t>
        <w:tab/>
        <w:tab/>
        <w:t xml:space="preserve">  RETURN SEMICOLON</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RETURN expression SEMICOLON</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18"/>
          <w:szCs w:val="18"/>
        </w:rPr>
      </w:pPr>
      <w:commentRangeStart w:id="53"/>
      <w:commentRangeStart w:id="54"/>
      <w:r w:rsidDel="00000000" w:rsidR="00000000" w:rsidRPr="00000000">
        <w:rPr>
          <w:rFonts w:ascii="Courier New" w:cs="Courier New" w:eastAsia="Courier New" w:hAnsi="Courier New"/>
          <w:sz w:val="18"/>
          <w:szCs w:val="18"/>
          <w:rtl w:val="0"/>
        </w:rPr>
        <w:t xml:space="preserve">bool_expression: expression </w:t>
      </w:r>
      <w:commentRangeEnd w:id="53"/>
      <w:r w:rsidDel="00000000" w:rsidR="00000000" w:rsidRPr="00000000">
        <w:commentReference w:id="53"/>
      </w:r>
      <w:commentRangeEnd w:id="54"/>
      <w:r w:rsidDel="00000000" w:rsidR="00000000" w:rsidRPr="00000000">
        <w:commentReference w:id="54"/>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assign_expression:  </w:t>
      </w:r>
      <w:r w:rsidDel="00000000" w:rsidR="00000000" w:rsidRPr="00000000">
        <w:rPr>
          <w:rFonts w:ascii="Courier New" w:cs="Courier New" w:eastAsia="Courier New" w:hAnsi="Courier New"/>
          <w:sz w:val="18"/>
          <w:szCs w:val="18"/>
          <w:rtl w:val="0"/>
        </w:rPr>
        <w:t xml:space="preserve">lvalue_location</w:t>
      </w:r>
      <w:r w:rsidDel="00000000" w:rsidR="00000000" w:rsidRPr="00000000">
        <w:rPr>
          <w:rFonts w:ascii="Courier New" w:cs="Courier New" w:eastAsia="Courier New" w:hAnsi="Courier New"/>
          <w:sz w:val="18"/>
          <w:szCs w:val="18"/>
          <w:rtl w:val="0"/>
        </w:rPr>
        <w:t xml:space="preserve"> ASSIGN expression</w:t>
      </w:r>
    </w:p>
    <w:p w:rsidR="00000000" w:rsidDel="00000000" w:rsidP="00000000" w:rsidRDefault="00000000" w:rsidRPr="00000000" w14:paraId="000001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w:t>
      </w:r>
    </w:p>
    <w:p w:rsidR="00000000" w:rsidDel="00000000" w:rsidP="00000000" w:rsidRDefault="00000000" w:rsidRPr="00000000" w14:paraId="000001D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expression:               unary_expression</w:t>
      </w:r>
    </w:p>
    <w:p w:rsidR="00000000" w:rsidDel="00000000" w:rsidP="00000000" w:rsidRDefault="00000000" w:rsidRPr="00000000" w14:paraId="000001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BITWISE_OR expression</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BITWISE_XOR expression</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AMPERSAND expression</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EQ expression</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NEQ expression</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LT expression</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GT expression</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LTE expression</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GTE expression</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55"/>
      <w:commentRangeStart w:id="56"/>
      <w:commentRangeStart w:id="57"/>
      <w:r w:rsidDel="00000000" w:rsidR="00000000" w:rsidRPr="00000000">
        <w:rPr>
          <w:rFonts w:ascii="Courier New" w:cs="Courier New" w:eastAsia="Courier New" w:hAnsi="Courier New"/>
          <w:sz w:val="18"/>
          <w:szCs w:val="18"/>
          <w:rtl w:val="0"/>
        </w:rPr>
        <w:t xml:space="preserve">expression LSHIFT expression</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RSHIFT expression</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expression PLUS expression</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MINUS expression</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STAR expression</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DIV expression</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expression MOD expression</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58"/>
      <w:commentRangeStart w:id="59"/>
      <w:commentRangeStart w:id="60"/>
      <w:commentRangeStart w:id="61"/>
      <w:r w:rsidDel="00000000" w:rsidR="00000000" w:rsidRPr="00000000">
        <w:rPr>
          <w:rFonts w:ascii="Courier New" w:cs="Courier New" w:eastAsia="Courier New" w:hAnsi="Courier New"/>
          <w:sz w:val="18"/>
          <w:szCs w:val="18"/>
          <w:rtl w:val="0"/>
        </w:rPr>
        <w:t xml:space="preserve">BOOL LPAREN expression RPAREN</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F2I LPAREN expression RPAREN </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I2F LPAREN expression RPAREN </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I2P LPAREN expression RPAREN </w:t>
      </w:r>
    </w:p>
    <w:p w:rsidR="00000000" w:rsidDel="00000000" w:rsidP="00000000" w:rsidRDefault="00000000" w:rsidRPr="00000000" w14:paraId="000001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P2I LPAREN expression RPAREN</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ZEXT LPAREN expression RPAREN</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SEXT LPAREN expression RPAREN</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62"/>
      <w:commentRangeStart w:id="63"/>
      <w:r w:rsidDel="00000000" w:rsidR="00000000" w:rsidRPr="00000000">
        <w:rPr>
          <w:rFonts w:ascii="Courier New" w:cs="Courier New" w:eastAsia="Courier New" w:hAnsi="Courier New"/>
          <w:sz w:val="18"/>
          <w:szCs w:val="18"/>
          <w:rtl w:val="0"/>
        </w:rPr>
        <w:t xml:space="preserve"> ID LPAREN argument_list_opt RPAREN</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LPAREN expression RPAREN</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argument_list_</w:t>
      </w:r>
      <w:commentRangeStart w:id="64"/>
      <w:commentRangeStart w:id="65"/>
      <w:commentRangeStart w:id="66"/>
      <w:commentRangeStart w:id="67"/>
      <w:r w:rsidDel="00000000" w:rsidR="00000000" w:rsidRPr="00000000">
        <w:rPr>
          <w:rFonts w:ascii="Courier New" w:cs="Courier New" w:eastAsia="Courier New" w:hAnsi="Courier New"/>
          <w:sz w:val="18"/>
          <w:szCs w:val="18"/>
          <w:rtl w:val="0"/>
        </w:rPr>
        <w:t xml:space="preserve">opt</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Courier New" w:cs="Courier New" w:eastAsia="Courier New" w:hAnsi="Courier New"/>
          <w:sz w:val="18"/>
          <w:szCs w:val="18"/>
          <w:rtl w:val="0"/>
        </w:rPr>
        <w:t xml:space="preserve">: | argument_list</w:t>
      </w:r>
    </w:p>
    <w:p w:rsidR="00000000" w:rsidDel="00000000" w:rsidP="00000000" w:rsidRDefault="00000000" w:rsidRPr="00000000" w14:paraId="000001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argument_list:            expression</w:t>
      </w:r>
    </w:p>
    <w:p w:rsidR="00000000" w:rsidDel="00000000" w:rsidP="00000000" w:rsidRDefault="00000000" w:rsidRPr="00000000" w14:paraId="000001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argument_list COMMA expression</w:t>
      </w:r>
    </w:p>
    <w:p w:rsidR="00000000" w:rsidDel="00000000" w:rsidP="00000000" w:rsidRDefault="00000000" w:rsidRPr="00000000" w14:paraId="000001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unary_expression:         primary_expression</w:t>
      </w:r>
    </w:p>
    <w:p w:rsidR="00000000" w:rsidDel="00000000" w:rsidP="00000000" w:rsidRDefault="00000000" w:rsidRPr="00000000" w14:paraId="000002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AMPERSAND </w:t>
      </w:r>
      <w:commentRangeStart w:id="68"/>
      <w:commentRangeStart w:id="69"/>
      <w:commentRangeStart w:id="70"/>
      <w:r w:rsidDel="00000000" w:rsidR="00000000" w:rsidRPr="00000000">
        <w:rPr>
          <w:rFonts w:ascii="Courier New" w:cs="Courier New" w:eastAsia="Courier New" w:hAnsi="Courier New"/>
          <w:sz w:val="18"/>
          <w:szCs w:val="18"/>
          <w:rtl w:val="0"/>
        </w:rPr>
        <w:t xml:space="preserve">primary_expression</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STAR primary_expression</w:t>
      </w:r>
    </w:p>
    <w:p w:rsidR="00000000" w:rsidDel="00000000" w:rsidP="00000000" w:rsidRDefault="00000000" w:rsidRPr="00000000" w14:paraId="000002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MINUS unary_expression</w:t>
      </w:r>
    </w:p>
    <w:p w:rsidR="00000000" w:rsidDel="00000000" w:rsidP="00000000" w:rsidRDefault="00000000" w:rsidRPr="00000000" w14:paraId="000002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71"/>
      <w:commentRangeStart w:id="72"/>
      <w:r w:rsidDel="00000000" w:rsidR="00000000" w:rsidRPr="00000000">
        <w:rPr>
          <w:rFonts w:ascii="Courier New" w:cs="Courier New" w:eastAsia="Courier New" w:hAnsi="Courier New"/>
          <w:sz w:val="18"/>
          <w:szCs w:val="18"/>
          <w:rtl w:val="0"/>
        </w:rPr>
        <w:t xml:space="preserve">PLUS unary_expression</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BITWISE_INVERT unary_expression</w:t>
      </w:r>
    </w:p>
    <w:p w:rsidR="00000000" w:rsidDel="00000000" w:rsidP="00000000" w:rsidRDefault="00000000" w:rsidRPr="00000000" w14:paraId="000002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primary_expression:       </w:t>
      </w:r>
      <w:commentRangeStart w:id="73"/>
      <w:commentRangeStart w:id="74"/>
      <w:r w:rsidDel="00000000" w:rsidR="00000000" w:rsidRPr="00000000">
        <w:rPr>
          <w:rFonts w:ascii="Courier New" w:cs="Courier New" w:eastAsia="Courier New" w:hAnsi="Courier New"/>
          <w:sz w:val="18"/>
          <w:szCs w:val="18"/>
          <w:rtl w:val="0"/>
        </w:rPr>
        <w:t xml:space="preserve">lvalue_location</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75"/>
      <w:commentRangeStart w:id="76"/>
      <w:r w:rsidDel="00000000" w:rsidR="00000000" w:rsidRPr="00000000">
        <w:rPr>
          <w:rFonts w:ascii="Courier New" w:cs="Courier New" w:eastAsia="Courier New" w:hAnsi="Courier New"/>
          <w:sz w:val="18"/>
          <w:szCs w:val="18"/>
          <w:rtl w:val="0"/>
        </w:rPr>
        <w:t xml:space="preserve">CONSTANT_INTEGER</w:t>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18"/>
          <w:szCs w:val="18"/>
        </w:rPr>
      </w:pPr>
      <w:commentRangeStart w:id="77"/>
      <w:commentRangeStart w:id="78"/>
      <w:commentRangeStart w:id="79"/>
      <w:commentRangeStart w:id="80"/>
      <w:commentRangeStart w:id="81"/>
      <w:commentRangeStart w:id="82"/>
      <w:r w:rsidDel="00000000" w:rsidR="00000000" w:rsidRPr="00000000">
        <w:rPr>
          <w:rFonts w:ascii="Courier New" w:cs="Courier New" w:eastAsia="Courier New" w:hAnsi="Courier New"/>
          <w:sz w:val="18"/>
          <w:szCs w:val="18"/>
          <w:rtl w:val="0"/>
        </w:rPr>
        <w:t xml:space="preserve">lvalue_location</w:t>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ID</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lvalue_location LBRACKET expression RBRACKET</w:t>
      </w:r>
    </w:p>
    <w:p w:rsidR="00000000" w:rsidDel="00000000" w:rsidP="00000000" w:rsidRDefault="00000000" w:rsidRPr="00000000" w14:paraId="000002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83"/>
      <w:r w:rsidDel="00000000" w:rsidR="00000000" w:rsidRPr="00000000">
        <w:rPr>
          <w:rFonts w:ascii="Courier New" w:cs="Courier New" w:eastAsia="Courier New" w:hAnsi="Courier New"/>
          <w:sz w:val="18"/>
          <w:szCs w:val="18"/>
          <w:rtl w:val="0"/>
        </w:rPr>
        <w:t xml:space="preserve">STAR LPAREN expression RPAREN</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18"/>
          <w:szCs w:val="18"/>
        </w:rPr>
      </w:pPr>
      <w:commentRangeStart w:id="84"/>
      <w:commentRangeStart w:id="85"/>
      <w:r w:rsidDel="00000000" w:rsidR="00000000" w:rsidRPr="00000000">
        <w:rPr>
          <w:rFonts w:ascii="Courier New" w:cs="Courier New" w:eastAsia="Courier New" w:hAnsi="Courier New"/>
          <w:sz w:val="18"/>
          <w:szCs w:val="18"/>
          <w:rtl w:val="0"/>
        </w:rPr>
        <w:t xml:space="preserve">constant_expression</w:t>
      </w:r>
      <w:commentRangeEnd w:id="84"/>
      <w:r w:rsidDel="00000000" w:rsidR="00000000" w:rsidRPr="00000000">
        <w:commentReference w:id="84"/>
      </w:r>
      <w:commentRangeEnd w:id="85"/>
      <w:r w:rsidDel="00000000" w:rsidR="00000000" w:rsidRPr="00000000">
        <w:commentReference w:id="85"/>
      </w:r>
      <w:r w:rsidDel="00000000" w:rsidR="00000000" w:rsidRPr="00000000">
        <w:rPr>
          <w:rFonts w:ascii="Courier New" w:cs="Courier New" w:eastAsia="Courier New" w:hAnsi="Courier New"/>
          <w:sz w:val="18"/>
          <w:szCs w:val="18"/>
          <w:rtl w:val="0"/>
        </w:rPr>
        <w:t xml:space="preserve">:      unary_constant_expression</w:t>
      </w:r>
    </w:p>
    <w:p w:rsidR="00000000" w:rsidDel="00000000" w:rsidP="00000000" w:rsidRDefault="00000000" w:rsidRPr="00000000" w14:paraId="000002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BITWISE_OR constant_expression</w:t>
      </w:r>
    </w:p>
    <w:p w:rsidR="00000000" w:rsidDel="00000000" w:rsidP="00000000" w:rsidRDefault="00000000" w:rsidRPr="00000000" w14:paraId="000002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BITWISE_XOR constant_expression</w:t>
      </w:r>
    </w:p>
    <w:p w:rsidR="00000000" w:rsidDel="00000000" w:rsidP="00000000" w:rsidRDefault="00000000" w:rsidRPr="00000000" w14:paraId="000002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AMPERSAND constant_expression</w:t>
      </w:r>
    </w:p>
    <w:p w:rsidR="00000000" w:rsidDel="00000000" w:rsidP="00000000" w:rsidRDefault="00000000" w:rsidRPr="00000000" w14:paraId="000002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LSHIFT constant_expression</w:t>
      </w:r>
    </w:p>
    <w:p w:rsidR="00000000" w:rsidDel="00000000" w:rsidP="00000000" w:rsidRDefault="00000000" w:rsidRPr="00000000" w14:paraId="000002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RSHIFT constant_expression</w:t>
      </w:r>
    </w:p>
    <w:p w:rsidR="00000000" w:rsidDel="00000000" w:rsidP="00000000" w:rsidRDefault="00000000" w:rsidRPr="00000000" w14:paraId="000002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PLUS constant_expression</w:t>
      </w:r>
    </w:p>
    <w:p w:rsidR="00000000" w:rsidDel="00000000" w:rsidP="00000000" w:rsidRDefault="00000000" w:rsidRPr="00000000" w14:paraId="000002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MINUS constant_expression</w:t>
      </w:r>
    </w:p>
    <w:p w:rsidR="00000000" w:rsidDel="00000000" w:rsidP="00000000" w:rsidRDefault="00000000" w:rsidRPr="00000000" w14:paraId="000002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STAR constant_expression</w:t>
      </w:r>
    </w:p>
    <w:p w:rsidR="00000000" w:rsidDel="00000000" w:rsidP="00000000" w:rsidRDefault="00000000" w:rsidRPr="00000000" w14:paraId="000002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DIV constant_expression</w:t>
      </w:r>
    </w:p>
    <w:p w:rsidR="00000000" w:rsidDel="00000000" w:rsidP="00000000" w:rsidRDefault="00000000" w:rsidRPr="00000000" w14:paraId="000002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constant_expression </w:t>
      </w:r>
      <w:commentRangeStart w:id="86"/>
      <w:commentRangeStart w:id="87"/>
      <w:r w:rsidDel="00000000" w:rsidR="00000000" w:rsidRPr="00000000">
        <w:rPr>
          <w:rFonts w:ascii="Courier New" w:cs="Courier New" w:eastAsia="Courier New" w:hAnsi="Courier New"/>
          <w:sz w:val="18"/>
          <w:szCs w:val="18"/>
          <w:rtl w:val="0"/>
        </w:rPr>
        <w:t xml:space="preserve">MOD </w:t>
      </w:r>
      <w:commentRangeEnd w:id="86"/>
      <w:r w:rsidDel="00000000" w:rsidR="00000000" w:rsidRPr="00000000">
        <w:commentReference w:id="86"/>
      </w:r>
      <w:commentRangeEnd w:id="87"/>
      <w:r w:rsidDel="00000000" w:rsidR="00000000" w:rsidRPr="00000000">
        <w:commentReference w:id="87"/>
      </w:r>
      <w:r w:rsidDel="00000000" w:rsidR="00000000" w:rsidRPr="00000000">
        <w:rPr>
          <w:rFonts w:ascii="Courier New" w:cs="Courier New" w:eastAsia="Courier New" w:hAnsi="Courier New"/>
          <w:sz w:val="18"/>
          <w:szCs w:val="18"/>
          <w:rtl w:val="0"/>
        </w:rPr>
        <w:t xml:space="preserve">constant_expression</w:t>
      </w:r>
    </w:p>
    <w:p w:rsidR="00000000" w:rsidDel="00000000" w:rsidP="00000000" w:rsidRDefault="00000000" w:rsidRPr="00000000" w14:paraId="000002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LPAREN constant_expression RPAREN</w:t>
      </w:r>
    </w:p>
    <w:p w:rsidR="00000000" w:rsidDel="00000000" w:rsidP="00000000" w:rsidRDefault="00000000" w:rsidRPr="00000000" w14:paraId="000002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I2P LPAREN constant_expression RPAREN</w:t>
      </w:r>
    </w:p>
    <w:p w:rsidR="00000000" w:rsidDel="00000000" w:rsidP="00000000" w:rsidRDefault="00000000" w:rsidRPr="00000000" w14:paraId="000002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88"/>
      <w:commentRangeStart w:id="89"/>
      <w:r w:rsidDel="00000000" w:rsidR="00000000" w:rsidRPr="00000000">
        <w:rPr>
          <w:rFonts w:ascii="Courier New" w:cs="Courier New" w:eastAsia="Courier New" w:hAnsi="Courier New"/>
          <w:sz w:val="18"/>
          <w:szCs w:val="18"/>
          <w:rtl w:val="0"/>
        </w:rPr>
        <w:t xml:space="preserve">P2I LPAREN constant_expression RPAREN</w:t>
      </w:r>
      <w:commentRangeEnd w:id="88"/>
      <w:r w:rsidDel="00000000" w:rsidR="00000000" w:rsidRPr="00000000">
        <w:commentReference w:id="88"/>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unary_constant_expression:   constant</w:t>
      </w:r>
    </w:p>
    <w:p w:rsidR="00000000" w:rsidDel="00000000" w:rsidP="00000000" w:rsidRDefault="00000000" w:rsidRPr="00000000" w14:paraId="000002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90"/>
      <w:commentRangeStart w:id="91"/>
      <w:commentRangeStart w:id="92"/>
      <w:r w:rsidDel="00000000" w:rsidR="00000000" w:rsidRPr="00000000">
        <w:rPr>
          <w:rFonts w:ascii="Courier New" w:cs="Courier New" w:eastAsia="Courier New" w:hAnsi="Courier New"/>
          <w:sz w:val="18"/>
          <w:szCs w:val="18"/>
          <w:rtl w:val="0"/>
        </w:rPr>
        <w:t xml:space="preserve">MINUS unary_constant_expression</w:t>
      </w:r>
    </w:p>
    <w:p w:rsidR="00000000" w:rsidDel="00000000" w:rsidP="00000000" w:rsidRDefault="00000000" w:rsidRPr="00000000" w14:paraId="000002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PLUS unary_constant_expression</w:t>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commentRangeStart w:id="93"/>
      <w:commentRangeStart w:id="94"/>
      <w:r w:rsidDel="00000000" w:rsidR="00000000" w:rsidRPr="00000000">
        <w:rPr>
          <w:rFonts w:ascii="Courier New" w:cs="Courier New" w:eastAsia="Courier New" w:hAnsi="Courier New"/>
          <w:sz w:val="18"/>
          <w:szCs w:val="18"/>
          <w:rtl w:val="0"/>
        </w:rPr>
        <w:t xml:space="preserve">BITWISE_INVERT</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Courier New" w:cs="Courier New" w:eastAsia="Courier New" w:hAnsi="Courier New"/>
          <w:sz w:val="18"/>
          <w:szCs w:val="18"/>
          <w:rtl w:val="0"/>
        </w:rPr>
        <w:t xml:space="preserve"> unary_constant_expression</w:t>
      </w:r>
    </w:p>
    <w:p w:rsidR="00000000" w:rsidDel="00000000" w:rsidP="00000000" w:rsidRDefault="00000000" w:rsidRPr="00000000" w14:paraId="0000022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constant:</w:t>
        <w:tab/>
        <w:t xml:space="preserve">          CONSTANT_INTEGER</w:t>
      </w:r>
    </w:p>
    <w:p w:rsidR="00000000" w:rsidDel="00000000" w:rsidP="00000000" w:rsidRDefault="00000000" w:rsidRPr="00000000" w14:paraId="000002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sectPr>
      <w:foot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den Black" w:id="3" w:date="2020-03-10T15:27:11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is illegal, what action should we take?</w:t>
      </w:r>
    </w:p>
  </w:comment>
  <w:comment w:author="James Tuck" w:id="4" w:date="2020-03-10T15:51:13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it as a compile error, stop compilation, do not make a bitcode file.</w:t>
      </w:r>
    </w:p>
  </w:comment>
  <w:comment w:author="Griffin Geiger" w:id="75" w:date="2020-03-25T05:08:07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just be constant since CONSTANT_INTEGER is an int that becomes a Value* in the constant rule</w:t>
      </w:r>
    </w:p>
  </w:comment>
  <w:comment w:author="James Tuck" w:id="76" w:date="2020-03-25T12:11:27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 it this way for a reason.  Can you figure out the reason? ;-)</w:t>
      </w:r>
    </w:p>
  </w:comment>
  <w:comment w:author="Derrick Li" w:id="50" w:date="2020-03-25T02:33:10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local_declaration_list_opt, you push scope here. However, you symbol_insert the new local variables in the rule of local_declaration. I am confused that the lower level rule should match and be executed first. How does this work?</w:t>
      </w:r>
    </w:p>
  </w:comment>
  <w:comment w:author="Daniel Mock" w:id="28" w:date="2020-03-06T02:33:28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run this command again:</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LD_LIBRARY_PATH=/usr/local/lib</w:t>
      </w:r>
    </w:p>
  </w:comment>
  <w:comment w:author="Griffin Geiger" w:id="29" w:date="2020-03-24T15:34:12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Josh Beerel" w:id="30" w:date="2020-03-04T17:08:43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locating what I would use to save global variables. It seems that the symbol_insert() function only saves non-globals [e.g. if (head==NULL) return; ]. But there is a Module type that seems to have control over the global space. Is that the data structure used to handle globals?</w:t>
      </w:r>
    </w:p>
  </w:comment>
  <w:comment w:author="Josh Beerel" w:id="31" w:date="2020-03-04T17:13:26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is. LLVM reference is an unfortunate, but useful source of information</w:t>
      </w:r>
    </w:p>
  </w:comment>
  <w:comment w:author="James Tuck" w:id="32" w:date="2020-03-04T17:42:17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provided functions already help you with globals as well.</w:t>
      </w:r>
    </w:p>
  </w:comment>
  <w:comment w:author="Chaitanya Mehta" w:id="0" w:date="2020-03-11T23:48:3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function overloading supported?</w:t>
      </w:r>
    </w:p>
  </w:comment>
  <w:comment w:author="Janak Patel" w:id="88" w:date="2020-03-26T15:43:55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+jtuck@ncsu.edu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would this be used?</w:t>
      </w:r>
    </w:p>
  </w:comment>
  <w:comment w:author="James Tuck" w:id="89" w:date="2020-03-26T16:46:02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manipulate an address as an integer. It's the only to do pointer arithmetic.</w:t>
      </w:r>
    </w:p>
  </w:comment>
  <w:comment w:author="Griffin Geiger" w:id="20" w:date="2020-03-24T01:01:29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the which llvm-config command on the VCL and it responded with /usr/local/bin/llvm-config. But when I go to make test, I get error while loading shared libraries: libLLVMXRay.so.9: cannot open shared object file: No such file or directory.  I tried running export PATH= $PATH: /usr/local/bin/llvm-config but I continue getting this issue. How do I fix this?</w:t>
      </w:r>
    </w:p>
  </w:comment>
  <w:comment w:author="Griffin Geiger" w:id="21" w:date="2020-03-24T15:34:04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run: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LD_LIBRARY_PATH=/usr/local/lib</w:t>
      </w:r>
    </w:p>
  </w:comment>
  <w:comment w:author="Keith Mellendorf" w:id="71" w:date="2020-03-22T00:27:58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meant to do?</w:t>
      </w:r>
    </w:p>
  </w:comment>
  <w:comment w:author="James Tuck" w:id="72" w:date="2020-03-22T14:35:16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+6.  Which is just 6.</w:t>
      </w:r>
    </w:p>
  </w:comment>
  <w:comment w:author="Janak Patel" w:id="53" w:date="2020-03-26T18:56:51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+jtuck@ncsu.edu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expression here is a 64-bit integer or a pointer instead of i1?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syntax error? Or do we just check if the value is non zero and pass up a one-bit value?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 5;</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 = inttoptr(10);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(*b){</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(b);</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w:t>
      </w:r>
    </w:p>
  </w:comment>
  <w:comment w:author="James Tuck" w:id="54" w:date="2020-03-26T21:07:59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bool_expression rule is meant to convert an expression into a bool. So, yes,  "if(a)" should work as is with an impicit convert to bool.  On the other hand "if (*b)" is a gray area.  I would prefer that *b be wrapped in ptrtoint():  if ( ptrtoint(*b) ) to be legal.</w:t>
      </w:r>
    </w:p>
  </w:comment>
  <w:comment w:author="Kyle Brown" w:id="41" w:date="2020-03-24T15:24:44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differences between this grammar and the one in the GitHub simple/p2/c++/cmm.y</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documents grammar does not have local_definition</w:t>
      </w:r>
    </w:p>
  </w:comment>
  <w:comment w:author="James Tuck" w:id="42" w:date="2020-03-24T15:37:11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local_declaration. I made a few changes in cmm.y to make the project easier, local_declaration is one such example. You can use either version.</w:t>
      </w:r>
    </w:p>
  </w:comment>
  <w:comment w:author="Kyle Brown" w:id="43" w:date="2020-03-24T15:47:43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being different from the cmm.y version, this grammar uses non-terminals it does not define like "declaration"</w:t>
      </w:r>
    </w:p>
  </w:comment>
  <w:comment w:author="James Tuck" w:id="44" w:date="2020-03-24T17:01:53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check cmm.y and copy over the relevant pieces.  Just a copy&amp; paste issue.</w:t>
      </w:r>
    </w:p>
  </w:comment>
  <w:comment w:author="Liam Donovan" w:id="90" w:date="2020-03-24T20:25:1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point of this to just make the values negative and positive?</w:t>
      </w:r>
    </w:p>
  </w:comment>
  <w:comment w:author="James Tuck" w:id="91" w:date="2020-03-24T20:42:44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PLUS doesn't do anything.  The MINUS performs negation.  For example -6 is negative.  + - 6 is also negative.  - + 6 is also negative - - 6 is positive.</w:t>
      </w:r>
    </w:p>
  </w:comment>
  <w:comment w:author="James Tuck" w:id="92" w:date="2020-03-24T20:44:14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the + does do one thing.  It forces a promotion to int from char or short. But, that's not an option in this grammar.</w:t>
      </w:r>
    </w:p>
  </w:comment>
  <w:comment w:author="Nikhil Sundaraswamy" w:id="62" w:date="2020-03-25T03:01:43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on how this grammar works. If ID is lets say X, and argument_list_opt 1. what does X(1) mean?</w:t>
      </w:r>
    </w:p>
  </w:comment>
  <w:comment w:author="James Tuck" w:id="63" w:date="2020-03-25T12:13:49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function call.</w:t>
      </w:r>
    </w:p>
  </w:comment>
  <w:comment w:author="Bibin George" w:id="37" w:date="2020-03-15T02:03:54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testcase 14 we are comparing the result of a logical OR operation with the output produced by the bitwise_or operation in the C-- code. Do we expect the tests to fail there? ie - "return x||y;" vs 'return zext(bool(x)|bool(y))'</w:t>
      </w:r>
    </w:p>
  </w:comment>
  <w:comment w:author="James Tuck" w:id="38" w:date="2020-03-15T03:27:34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pass.</w:t>
      </w:r>
    </w:p>
  </w:comment>
  <w:comment w:author="Liam Donovan" w:id="47" w:date="2020-03-25T23:46:58Z">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set tokens without a declared type from default to one?</w:t>
      </w:r>
    </w:p>
  </w:comment>
  <w:comment w:author="Zhiming Dai" w:id="77" w:date="2020-03-22T02:28:4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lvalue_location meant to do? Is it something related to reference (like &amp;a)? Do 466 students need to deal with it?</w:t>
      </w:r>
    </w:p>
  </w:comment>
  <w:comment w:author="James Tuck" w:id="78" w:date="2020-03-22T14:36:52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lvalue in C/C++ is anything that has a memory location.  In the context of this grammar, an lvalue_location is something that can either be loaded from or stored to.  But, this particular rule doesn't know which yet.  If lvalue_location is used in a primary_expression, then it's likely a load.  If it's used on the left of an assignment expression, then it's the location of a store.</w:t>
      </w:r>
    </w:p>
  </w:comment>
  <w:comment w:author="Liam Donovan" w:id="79" w:date="2020-03-25T19:31:28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second terminal of the non terminal lvalue_location, we want to store expression in lvalue_location, but we would want are non terminal to just  obtain lvalue_location's value.</w:t>
      </w:r>
    </w:p>
  </w:comment>
  <w:comment w:author="James Tuck" w:id="80" w:date="2020-03-25T19:59:21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of lvalue_location computes the address of an array location.  This may involving loading the address from a pointer and adding an offset.</w:t>
      </w:r>
    </w:p>
  </w:comment>
  <w:comment w:author="Liam Donovan" w:id="81" w:date="2020-03-25T21:07:19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in that instance I assume lvalue_location is the start of an array and the expression is the offset</w:t>
      </w:r>
    </w:p>
  </w:comment>
  <w:comment w:author="James Tuck" w:id="82" w:date="2020-03-25T21:50:42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errick Li" w:id="48" w:date="2020-03-24T07:20:32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rule do? I don't understand. Thank you!</w:t>
      </w:r>
    </w:p>
  </w:comment>
  <w:comment w:author="James Tuck" w:id="49" w:date="2020-03-24T12:29:0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code,  you can make multiple statements look like a single statement by placing them inside curly braces:  { }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called a compound statement.  This is also how every function is defined, using a compound statement.</w:t>
      </w:r>
    </w:p>
  </w:comment>
  <w:comment w:author="Mason Shuler" w:id="16" w:date="2020-03-10T18:42:13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assume that no statements will follow a break/continue statement in the scope of the break/continue or do we need to find a way to deal with statements that come after the break/continue?</w:t>
      </w:r>
    </w:p>
  </w:comment>
  <w:comment w:author="James Tuck" w:id="17" w:date="2020-03-11T00:09:23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find a way.</w:t>
      </w:r>
    </w:p>
  </w:comment>
  <w:comment w:author="Derrick Li" w:id="68" w:date="2020-03-27T06:32:06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here be lvalue_location? How can I get address after primary_expression have CreateLoaded?</w:t>
      </w:r>
    </w:p>
  </w:comment>
  <w:comment w:author="Derrick Li" w:id="69" w:date="2020-03-27T06:58:45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changed it into lvalue_location, it seems work. Is it acceptable?</w:t>
      </w:r>
    </w:p>
  </w:comment>
  <w:comment w:author="James Tuck" w:id="70" w:date="2020-03-27T12:19:49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Kyle Brown" w:id="45" w:date="2020-03-24T15:53:49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inclusion of this case allows for MYEOF to be allowed inside of a translation_unit, to be repeated indefinitely by combining with the previous case, and to be completely omitted. As a result trees like the following can be generated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(external_declaration ) MYEOF ) external_declaration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(external_declaration ) MYEOF ) MYEOF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external_declaration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intended?</w:t>
      </w:r>
    </w:p>
  </w:comment>
  <w:comment w:author="James Tuck" w:id="46" w:date="2020-03-24T17:01:0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cmm.y, I exit on the first match.  So, technically, yes it's intended, but I  do prevent it from nesting in my implementation.</w:t>
      </w:r>
    </w:p>
  </w:comment>
  <w:comment w:author="Richard Howland" w:id="22" w:date="2020-03-09T15:57:54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an error here that I don't think is related to the project just being started. Docker is saying the linker module is broken.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preceding warnings: main.cpp:51:15: warning: ISO C++11 does not allow conversion from string literal to 'char *' [-Wwritable-strings]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outfile = "out.bc";</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immediately before the llvm-link error: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Linking two modules of different data layouts: 'test_00-p2.bc' is '' whereas 'llvm-link' is 'e-m:e-i64:64-f80:128-n8:16:32:64-S128'</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Block in function 'test_00' does not have terminator!</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%entry</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llvm-link: error: linked module is broken!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intended error that needs to be solved or is something else wrong? I also just pulled the most recent code from the ece566_spring2020 github before begining.</w:t>
      </w:r>
    </w:p>
  </w:comment>
  <w:comment w:author="Emre Karabulut" w:id="23" w:date="2020-03-09T20:13:55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Efren Martinez-Gomez" w:id="24" w:date="2020-03-10T01:37:48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James Tuck" w:id="25" w:date="2020-03-10T03:42:45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double check, but this is probably a side-effect of an incomplete implementation.</w:t>
      </w:r>
    </w:p>
  </w:comment>
  <w:comment w:author="Mason Shuler" w:id="26" w:date="2020-03-10T13:24:29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from incomplete implementation as Dr. Tuck said. I ran into this when I initially started the project yesterday. The initial implementation does not produce valid LLVM IR. Once more of the parser is implemented, the IR will be valid and will successfully link. As a hint, check the rules that match for the return statement.</w:t>
      </w:r>
    </w:p>
  </w:comment>
  <w:comment w:author="Keith Mellendorf" w:id="9" w:date="2020-03-22T20:59:11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make some test cases for these two things? (Global variables &amp; calling another function)</w:t>
      </w:r>
    </w:p>
  </w:comment>
  <w:comment w:author="Griffin Geiger" w:id="73" w:date="2020-03-24T17:08:52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thinking on this right? lvalue_location would be a pointer, so to to turn it into a primary_expression we return the value it points to</w:t>
      </w:r>
    </w:p>
  </w:comment>
  <w:comment w:author="James Tuck" w:id="74" w:date="2020-03-24T17:45:01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Griffin Geiger" w:id="93" w:date="2020-03-24T01:37:07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bitwise operations? I'm looking at Builder-&gt;CreateBinOp but the documentation does not expose the Instruction::BinaryOps enum so I don't know what operations I can use</w:t>
      </w:r>
    </w:p>
  </w:comment>
  <w:comment w:author="Griffin Geiger" w:id="94" w:date="2020-03-24T01:40:1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CreateNot will work better</w:t>
      </w:r>
    </w:p>
  </w:comment>
  <w:comment w:author="Rohit Singh" w:id="14" w:date="2020-03-14T04:19:11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to support multiple returns? Or we can assume single return (must have) at the end of the function?</w:t>
      </w:r>
    </w:p>
  </w:comment>
  <w:comment w:author="James Tuck" w:id="15" w:date="2020-03-15T03:26:42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multiple returns.</w:t>
      </w:r>
    </w:p>
  </w:comment>
  <w:comment w:author="Rohit Singh" w:id="10" w:date="2020-03-14T03:45:37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linkage should be used for the global variables?</w:t>
      </w:r>
    </w:p>
  </w:comment>
  <w:comment w:author="Griffin Geiger" w:id="11" w:date="2020-03-25T00:50:49Z">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James Tuck" w:id="12" w:date="2020-03-25T00:58:37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ExternalLinkage is fine.</w:t>
      </w:r>
    </w:p>
  </w:comment>
  <w:comment w:author="Rohit Singh" w:id="13" w:date="2020-03-25T01:29:25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Linkage is required arg if you use GlobalVariable API to create globals.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that you can use Module::getOrInsertGlobal.</w:t>
      </w:r>
    </w:p>
  </w:comment>
  <w:comment w:author="Chaitanya Mehta" w:id="33" w:date="2020-03-11T04:03:15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modify/tweak grammar?</w:t>
      </w:r>
    </w:p>
  </w:comment>
  <w:comment w:author="James Tuck" w:id="34" w:date="2020-03-13T14:51:50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not.</w:t>
      </w:r>
    </w:p>
  </w:comment>
  <w:comment w:author="Sidharth Mehta" w:id="35" w:date="2020-03-13T17:42:35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keywords here mention "default" but it is not part of the lex or bison file.   Seeing this I added tokens and grammar for default statement. Is it okay to keep it or should I remove it?</w:t>
      </w:r>
    </w:p>
  </w:comment>
  <w:comment w:author="James Tuck" w:id="36" w:date="2020-03-24T17:18:14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implement the switch for bonus, then you'll need it. Otherwise, you won't.</w:t>
      </w:r>
    </w:p>
  </w:comment>
  <w:comment w:author="Jinyi Qiu" w:id="55" w:date="2020-03-19T15:55:36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am confused by what it is asking us to do. Is the grammar shifting $1 by $3 amount of bits? Or something else? And I am assuming if this is the case, we should check to make sure $3 is a constant. Right?</w:t>
      </w:r>
    </w:p>
  </w:comment>
  <w:comment w:author="James Tuck" w:id="56" w:date="2020-03-20T12:35:29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left shift by $3 bits.  $3 need not be a constant.</w:t>
      </w:r>
    </w:p>
  </w:comment>
  <w:comment w:author="Jinyi Qiu" w:id="57" w:date="2020-03-25T14:36:16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Griffin Geiger" w:id="6" w:date="2020-03-25T20:40:4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test case 00 and test case 01? They both return a+b+c; with no difference in inputs or operation order</w:t>
      </w:r>
    </w:p>
  </w:comment>
  <w:comment w:author="Alex Freij" w:id="7" w:date="2020-03-26T09:50:57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look at both .p2 and .c files for difference. The test_00.c files take the function defined in test_00.p2 files and uses them.</w:t>
      </w:r>
    </w:p>
  </w:comment>
  <w:comment w:author="Griffin Geiger" w:id="8" w:date="2020-03-26T15:42:15Z">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files are the exact same. .c tests i = 5-&gt;10 , j = 100-&gt;103, k = -10-&gt;-8. and in the .p2 file its just test_0x(int a, int b, int c) { return a+b+c; }</w:t>
      </w:r>
    </w:p>
  </w:comment>
  <w:comment w:author="Janak Patel" w:id="51" w:date="2020-03-15T20:00:34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modify the grammar and add the default case for the switch statement?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default_stmt:  DEFAULT COLON</w:t>
      </w:r>
    </w:p>
  </w:comment>
  <w:comment w:author="James Tuck" w:id="52" w:date="2020-03-15T23:20:56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Josh Beerel" w:id="83" w:date="2020-03-25T19:55:1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grammar, it seems as though we are just dereferencing a variable. But in test case 13, you have *(i) = x + 2; Isn't this illegal?</w:t>
      </w:r>
    </w:p>
  </w:comment>
  <w:comment w:author="Zhiming Dai" w:id="58" w:date="2020-03-19T16:25:23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on what would the output be for Bool instructions? Say if have instructions like: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bool(x+2);</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bool(x&gt;3);</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they do and mean?</w:t>
      </w:r>
    </w:p>
  </w:comment>
  <w:comment w:author="Nicholas Himes" w:id="59" w:date="2020-03-23T22:15:16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Griffin Geiger" w:id="60" w:date="2020-03-24T18:17:41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bool(x) : the  bool() operator converts x from int to bool.</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part of the chart near the top. Looks like it casts</w:t>
      </w:r>
    </w:p>
  </w:comment>
  <w:comment w:author="James Tuck" w:id="61" w:date="2020-03-24T20:45:40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bool(x) produces in i1 1 if x is non-zero and i1 0 if x is zero.</w:t>
      </w:r>
    </w:p>
  </w:comment>
  <w:comment w:author="Saloni Shambhuwani" w:id="84" w:date="2020-03-10T23:02:51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 between constant expression and expression? Do we need to identify constants separately?</w:t>
      </w:r>
    </w:p>
  </w:comment>
  <w:comment w:author="James Tuck" w:id="85" w:date="2020-03-11T00:06:1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constant_expression should evaluate to a constant.  If it doesn't, that's an error.</w:t>
      </w:r>
    </w:p>
  </w:comment>
  <w:comment w:author="Efren Martinez-Gomez" w:id="64" w:date="2020-03-11T01:35:4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what opt means? I have seen seen it thru out the grammar but I have not been able to figure it out.</w:t>
      </w:r>
    </w:p>
  </w:comment>
  <w:comment w:author="Sidharth Mehta" w:id="65" w:date="2020-03-11T03:57:04Z">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its optional.</w:t>
      </w:r>
    </w:p>
  </w:comment>
  <w:comment w:author="Saloni Shambhuwani" w:id="66" w:date="2020-03-11T06:34:08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argument list can be empty or can have expressions. Is that right?</w:t>
      </w:r>
    </w:p>
  </w:comment>
  <w:comment w:author="James Tuck" w:id="67" w:date="2020-03-13T14:53:30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depends on the function. Some functions take no arguments, others do.</w:t>
      </w:r>
    </w:p>
  </w:comment>
  <w:comment w:author="Kyle Brown" w:id="5" w:date="2020-03-24T16:20:54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466 submissions support switch?</w:t>
      </w:r>
    </w:p>
  </w:comment>
  <w:comment w:author="Brenden Black" w:id="27" w:date="2020-03-13T17:48:13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fix the 'python\r: No such file or directory' error. I know I have had it before and fixed it but I cannot find a solution on any of the project docs</w:t>
      </w:r>
    </w:p>
  </w:comment>
  <w:comment w:author="Bibin George" w:id="18" w:date="2020-03-16T18:42:06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have nested function definitions?</w:t>
      </w:r>
    </w:p>
  </w:comment>
  <w:comment w:author="James Tuck" w:id="19" w:date="2020-03-16T19:00:34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Saloni Shambhuwani" w:id="86" w:date="2020-03-11T01:26:16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Arithmetic operations are suppose to be signed or unsigned?</w:t>
      </w:r>
    </w:p>
  </w:comment>
  <w:comment w:author="James Tuck" w:id="87" w:date="2020-03-13T14:52:00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w:t>
      </w:r>
    </w:p>
  </w:comment>
  <w:comment w:author="Griffin Geiger" w:id="39" w:date="2020-03-24T15:58:46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using logical or arithmetic right shift?</w:t>
      </w:r>
    </w:p>
  </w:comment>
  <w:comment w:author="James Tuck" w:id="40" w:date="2020-03-24T17:01:2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arithmetic.</w:t>
      </w:r>
    </w:p>
  </w:comment>
  <w:comment w:author="Derrick Li" w:id="1" w:date="2020-03-26T09:09:02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different between sext and zext?</w:t>
      </w:r>
    </w:p>
  </w:comment>
  <w:comment w:author="Alex Freij" w:id="2" w:date="2020-03-26T09:48:26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sext = sign extend; zext = zero extend. Sext depends on the MSB of the value you're working with: if it's 1, then it will fill in 1 to the size you're extending to, and if it's 0 it will extend 0. For zext, it will extend 0 regardless of the value of the MSB.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ECE 466/566 Project 2,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ldb.llvm.org/lldb-gdb.html" TargetMode="External"/><Relationship Id="rId8" Type="http://schemas.openxmlformats.org/officeDocument/2006/relationships/hyperlink" Target="https://lldb.llvm.org/lldb-g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